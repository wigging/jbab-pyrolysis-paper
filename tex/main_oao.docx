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E2632" w14:textId="118D4CE7" w:rsidR="000A3220" w:rsidRDefault="00F64DDD" w:rsidP="009E5733">
      <w:pPr>
        <w:pStyle w:val="Heading1"/>
      </w:pPr>
      <w:r>
        <w:t>3.3</w:t>
      </w:r>
      <w:r>
        <w:tab/>
        <w:t>Chemical reactions</w:t>
      </w:r>
    </w:p>
    <w:p w14:paraId="2F20DCCC" w14:textId="5B89251F" w:rsidR="000A3220" w:rsidRDefault="00A52063" w:rsidP="00A52063">
      <w:pPr>
        <w:pStyle w:val="NoSpacing"/>
      </w:pPr>
      <w:r>
        <w:rPr>
          <w:noProof/>
        </w:rPr>
        <w:drawing>
          <wp:inline distT="0" distB="0" distL="0" distR="0" wp14:anchorId="75CD3AFD" wp14:editId="50B56FA6">
            <wp:extent cx="3475355" cy="2205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75355" cy="2205355"/>
                    </a:xfrm>
                    <a:prstGeom prst="rect">
                      <a:avLst/>
                    </a:prstGeom>
                    <a:noFill/>
                    <a:ln>
                      <a:noFill/>
                    </a:ln>
                  </pic:spPr>
                </pic:pic>
              </a:graphicData>
            </a:graphic>
          </wp:inline>
        </w:drawing>
      </w:r>
    </w:p>
    <w:p w14:paraId="286198F8" w14:textId="2F1BBEB8" w:rsidR="00D907F9" w:rsidRDefault="00B83764" w:rsidP="00A52063">
      <w:pPr>
        <w:pStyle w:val="NoSpacing"/>
      </w:pPr>
      <w:r>
        <w:t xml:space="preserve">Figure </w:t>
      </w:r>
      <w:fldSimple w:instr=" SEQ Figure \* ARABIC ">
        <w:r w:rsidR="00330563">
          <w:rPr>
            <w:noProof/>
          </w:rPr>
          <w:t>1</w:t>
        </w:r>
      </w:fldSimple>
      <w:r>
        <w:t>.</w:t>
      </w:r>
    </w:p>
    <w:p w14:paraId="7FDC53C7" w14:textId="77777777" w:rsidR="00A52063" w:rsidRDefault="00A52063" w:rsidP="00A52063"/>
    <w:p w14:paraId="39B05021" w14:textId="5FCE369A" w:rsidR="00FA42B0" w:rsidRDefault="00FA42B0" w:rsidP="00FA42B0">
      <w:pPr>
        <w:pStyle w:val="NoSpacing"/>
      </w:pPr>
      <w:r>
        <w:t xml:space="preserve">Table </w:t>
      </w:r>
      <w:fldSimple w:instr=" SEQ Table \* ARABIC ">
        <w:r w:rsidR="00330563">
          <w:rPr>
            <w:noProof/>
          </w:rPr>
          <w:t>1</w:t>
        </w:r>
      </w:fldSimple>
      <w:r>
        <w:t>.</w:t>
      </w:r>
    </w:p>
    <w:tbl>
      <w:tblPr>
        <w:tblStyle w:val="TableGrid"/>
        <w:tblW w:w="9216" w:type="dxa"/>
        <w:tblBorders>
          <w:insideH w:val="none" w:sz="0" w:space="0" w:color="auto"/>
          <w:insideV w:val="none" w:sz="0" w:space="0" w:color="auto"/>
        </w:tblBorders>
        <w:tblLook w:val="04A0" w:firstRow="1" w:lastRow="0" w:firstColumn="1" w:lastColumn="0" w:noHBand="0" w:noVBand="1"/>
      </w:tblPr>
      <w:tblGrid>
        <w:gridCol w:w="1152"/>
        <w:gridCol w:w="2016"/>
        <w:gridCol w:w="1440"/>
        <w:gridCol w:w="1440"/>
        <w:gridCol w:w="1872"/>
        <w:gridCol w:w="1296"/>
      </w:tblGrid>
      <w:tr w:rsidR="00D8438E" w14:paraId="7D4E1A04" w14:textId="64331830" w:rsidTr="008D7341">
        <w:trPr>
          <w:trHeight w:val="720"/>
        </w:trPr>
        <w:tc>
          <w:tcPr>
            <w:tcW w:w="1152" w:type="dxa"/>
            <w:tcBorders>
              <w:top w:val="single" w:sz="4" w:space="0" w:color="auto"/>
              <w:bottom w:val="single" w:sz="4" w:space="0" w:color="auto"/>
            </w:tcBorders>
            <w:vAlign w:val="center"/>
          </w:tcPr>
          <w:p w14:paraId="3BFEE186" w14:textId="2FB1C8D3" w:rsidR="00D8438E" w:rsidRDefault="00D8438E" w:rsidP="00FA42B0">
            <w:pPr>
              <w:spacing w:before="0" w:after="0"/>
              <w:jc w:val="left"/>
            </w:pPr>
            <w:r>
              <w:t>Reaction number</w:t>
            </w:r>
          </w:p>
        </w:tc>
        <w:tc>
          <w:tcPr>
            <w:tcW w:w="2016" w:type="dxa"/>
            <w:tcBorders>
              <w:top w:val="single" w:sz="4" w:space="0" w:color="auto"/>
              <w:bottom w:val="single" w:sz="4" w:space="0" w:color="auto"/>
            </w:tcBorders>
            <w:vAlign w:val="center"/>
          </w:tcPr>
          <w:p w14:paraId="2FCE2DAF" w14:textId="0D0E7C50" w:rsidR="00D8438E" w:rsidRDefault="00D8438E" w:rsidP="00D8438E">
            <w:pPr>
              <w:spacing w:before="0" w:after="0"/>
              <w:jc w:val="left"/>
            </w:pPr>
            <w:r>
              <w:t>Name</w:t>
            </w:r>
          </w:p>
        </w:tc>
        <w:tc>
          <w:tcPr>
            <w:tcW w:w="1440" w:type="dxa"/>
            <w:tcBorders>
              <w:top w:val="single" w:sz="4" w:space="0" w:color="auto"/>
              <w:bottom w:val="single" w:sz="4" w:space="0" w:color="auto"/>
            </w:tcBorders>
            <w:vAlign w:val="center"/>
          </w:tcPr>
          <w:p w14:paraId="3C1E9BDC" w14:textId="64184B5D" w:rsidR="00D8438E" w:rsidRDefault="00D8438E" w:rsidP="00FA42B0">
            <w:pPr>
              <w:spacing w:before="0" w:after="0"/>
              <w:jc w:val="left"/>
            </w:pPr>
            <w:r>
              <w:t>A (</w:t>
            </w:r>
            <w:r w:rsidR="008D7341">
              <w:t>s</w:t>
            </w:r>
            <w:r w:rsidR="008D7341" w:rsidRPr="008D7341">
              <w:rPr>
                <w:vertAlign w:val="superscript"/>
              </w:rPr>
              <w:t>-1</w:t>
            </w:r>
            <w:r>
              <w:t>)</w:t>
            </w:r>
          </w:p>
        </w:tc>
        <w:tc>
          <w:tcPr>
            <w:tcW w:w="1440" w:type="dxa"/>
            <w:tcBorders>
              <w:top w:val="single" w:sz="4" w:space="0" w:color="auto"/>
              <w:bottom w:val="single" w:sz="4" w:space="0" w:color="auto"/>
            </w:tcBorders>
            <w:vAlign w:val="center"/>
          </w:tcPr>
          <w:p w14:paraId="2053201B" w14:textId="4EAA7570" w:rsidR="00D8438E" w:rsidRDefault="00D8438E" w:rsidP="00FA42B0">
            <w:pPr>
              <w:spacing w:before="0" w:after="0"/>
              <w:jc w:val="left"/>
            </w:pPr>
            <w:r>
              <w:t>E (kJ</w:t>
            </w:r>
            <w:r w:rsidR="008D7341">
              <w:t xml:space="preserve"> </w:t>
            </w:r>
            <w:r>
              <w:t>mol</w:t>
            </w:r>
            <w:r w:rsidR="008D7341" w:rsidRPr="008D7341">
              <w:rPr>
                <w:vertAlign w:val="superscript"/>
              </w:rPr>
              <w:t>-1</w:t>
            </w:r>
            <w:r>
              <w:t>)</w:t>
            </w:r>
          </w:p>
        </w:tc>
        <w:tc>
          <w:tcPr>
            <w:tcW w:w="1872" w:type="dxa"/>
            <w:tcBorders>
              <w:top w:val="single" w:sz="4" w:space="0" w:color="auto"/>
              <w:bottom w:val="single" w:sz="4" w:space="0" w:color="auto"/>
            </w:tcBorders>
            <w:vAlign w:val="center"/>
          </w:tcPr>
          <w:p w14:paraId="3EB6A44A" w14:textId="0068E3A6" w:rsidR="00D8438E" w:rsidRDefault="00D8438E" w:rsidP="00E74A15">
            <w:pPr>
              <w:spacing w:before="0" w:after="0"/>
              <w:jc w:val="left"/>
            </w:pPr>
            <w:r>
              <w:t>Heat of reaction (kJ/kg)</w:t>
            </w:r>
          </w:p>
        </w:tc>
        <w:tc>
          <w:tcPr>
            <w:tcW w:w="1296" w:type="dxa"/>
            <w:tcBorders>
              <w:top w:val="single" w:sz="4" w:space="0" w:color="auto"/>
              <w:bottom w:val="single" w:sz="4" w:space="0" w:color="auto"/>
            </w:tcBorders>
            <w:vAlign w:val="center"/>
          </w:tcPr>
          <w:p w14:paraId="1733CC58" w14:textId="11BAA2E1" w:rsidR="00D8438E" w:rsidRDefault="00D8438E" w:rsidP="00E74A15">
            <w:pPr>
              <w:spacing w:before="0" w:after="0"/>
              <w:jc w:val="right"/>
            </w:pPr>
            <w:r>
              <w:t>Reference</w:t>
            </w:r>
          </w:p>
        </w:tc>
      </w:tr>
      <w:tr w:rsidR="00D8438E" w14:paraId="4E310529" w14:textId="39331CD1" w:rsidTr="008D7341">
        <w:trPr>
          <w:trHeight w:val="360"/>
        </w:trPr>
        <w:tc>
          <w:tcPr>
            <w:tcW w:w="1152" w:type="dxa"/>
            <w:tcBorders>
              <w:top w:val="single" w:sz="4" w:space="0" w:color="auto"/>
            </w:tcBorders>
            <w:vAlign w:val="center"/>
          </w:tcPr>
          <w:p w14:paraId="3848F627" w14:textId="475B6FD0" w:rsidR="00D8438E" w:rsidRPr="00B43E7C" w:rsidRDefault="00D8438E" w:rsidP="00FA42B0">
            <w:pPr>
              <w:spacing w:before="0" w:after="0"/>
              <w:jc w:val="left"/>
            </w:pPr>
            <w:r>
              <w:t>1</w:t>
            </w:r>
          </w:p>
        </w:tc>
        <w:tc>
          <w:tcPr>
            <w:tcW w:w="2016" w:type="dxa"/>
            <w:tcBorders>
              <w:top w:val="single" w:sz="4" w:space="0" w:color="auto"/>
            </w:tcBorders>
            <w:vAlign w:val="center"/>
          </w:tcPr>
          <w:p w14:paraId="16F8FEAB" w14:textId="3AD04CF0" w:rsidR="00D8438E" w:rsidRDefault="00811216" w:rsidP="00D8438E">
            <w:pPr>
              <w:spacing w:before="0" w:after="0"/>
              <w:jc w:val="left"/>
            </w:pPr>
            <w:r>
              <w:t xml:space="preserve">Light-gassing </w:t>
            </w:r>
          </w:p>
        </w:tc>
        <w:tc>
          <w:tcPr>
            <w:tcW w:w="1440" w:type="dxa"/>
            <w:tcBorders>
              <w:top w:val="single" w:sz="4" w:space="0" w:color="auto"/>
            </w:tcBorders>
            <w:vAlign w:val="center"/>
          </w:tcPr>
          <w:p w14:paraId="621802D1" w14:textId="13BB6406" w:rsidR="00D8438E" w:rsidRDefault="00D8438E" w:rsidP="00FA42B0">
            <w:pPr>
              <w:spacing w:before="0" w:after="0"/>
              <w:jc w:val="left"/>
            </w:pPr>
            <w:r>
              <w:t xml:space="preserve">4.38 </w:t>
            </w:r>
            <w:r>
              <w:rPr>
                <w:rFonts w:cs="Arial"/>
              </w:rPr>
              <w:t>× 10</w:t>
            </w:r>
            <w:r>
              <w:rPr>
                <w:rFonts w:cs="Arial"/>
                <w:vertAlign w:val="superscript"/>
              </w:rPr>
              <w:t>9</w:t>
            </w:r>
          </w:p>
        </w:tc>
        <w:tc>
          <w:tcPr>
            <w:tcW w:w="1440" w:type="dxa"/>
            <w:tcBorders>
              <w:top w:val="single" w:sz="4" w:space="0" w:color="auto"/>
            </w:tcBorders>
            <w:vAlign w:val="center"/>
          </w:tcPr>
          <w:p w14:paraId="0E3A1060" w14:textId="5A081846" w:rsidR="00D8438E" w:rsidRPr="002D3B7D" w:rsidRDefault="00D8438E" w:rsidP="00FA42B0">
            <w:pPr>
              <w:spacing w:before="0" w:after="0"/>
              <w:jc w:val="left"/>
            </w:pPr>
            <w:r>
              <w:t>152.7</w:t>
            </w:r>
          </w:p>
        </w:tc>
        <w:tc>
          <w:tcPr>
            <w:tcW w:w="1872" w:type="dxa"/>
            <w:tcBorders>
              <w:top w:val="single" w:sz="4" w:space="0" w:color="auto"/>
            </w:tcBorders>
            <w:vAlign w:val="center"/>
          </w:tcPr>
          <w:p w14:paraId="71CD152D" w14:textId="76279274" w:rsidR="00D8438E" w:rsidRPr="002D3B7D" w:rsidRDefault="00D8438E" w:rsidP="00E74A15">
            <w:pPr>
              <w:spacing w:before="0" w:after="0"/>
              <w:jc w:val="left"/>
            </w:pPr>
            <w:r w:rsidRPr="005F49EC">
              <w:t>-2</w:t>
            </w:r>
            <w:r>
              <w:t>0</w:t>
            </w:r>
          </w:p>
        </w:tc>
        <w:tc>
          <w:tcPr>
            <w:tcW w:w="1296" w:type="dxa"/>
            <w:tcBorders>
              <w:top w:val="single" w:sz="4" w:space="0" w:color="auto"/>
            </w:tcBorders>
            <w:vAlign w:val="center"/>
          </w:tcPr>
          <w:p w14:paraId="78E55763" w14:textId="07F5AC7F" w:rsidR="00D8438E" w:rsidRPr="002D3B7D" w:rsidRDefault="00D8438E" w:rsidP="00E74A15">
            <w:pPr>
              <w:spacing w:before="0" w:after="0"/>
              <w:jc w:val="right"/>
            </w:pPr>
            <w:r>
              <w:fldChar w:fldCharType="begin" w:fldLock="1"/>
            </w:r>
            <w:r>
              <w:instrText>ADDIN CSL_CITATION {"citationItems":[{"id":"ITEM-1","itemData":{"DOI":"10.1021/ie000997e","ISBN":"0888-5885","ISSN":"08885885","abstract":"Weight loss curves of thin layers (150 μm) of beech wood powder, measured for heating rates of 1000 K/min and final temperatures in the range 573-708 K, show final char yields of 37-11%. The process is kinetically controlled and, for the most part, isothermal. A one-step global reaction, with E = 141.2 ± 15.8 kJ/mol and ln A = 22.2 ± 2.9 s-1, is a degradation mechanism capable of capturing the main features of the process. The thermogravimetric curves also allow the formation rate constants to be estimated for char and total volatiles (activation energies of 111.7 ± 14.3 and 148.6 ± 17.4 kJ/mol, respectively) and, once integrated byproduct distribution, those for liquids and gases (activation energies of 148 ± 17.2 and 152.7 ± 18.2 kJ/mol, respectively). A comparison is provided with pyrolysis mechanisms available in the literature.","author":[{"dropping-particle":"Di","family":"Blasi","given":"Colomba","non-dropping-particle":"","parse-names":false,"suffix":""},{"dropping-particle":"","family":"Branca","given":"Carmen","non-dropping-particle":"","parse-names":false,"suffix":""},{"dropping-particle":"","family":"Blasi","given":"Colomba","non-dropping-particle":"Di","parse-names":false,"suffix":""},{"dropping-particle":"","family":"Branca","given":"Carmen","non-dropping-particle":"","parse-names":false,"suffix":""}],"container-title":"Industrial and Engineering Chemistry Research","id":"ITEM-1","issue":"23","issued":{"date-parts":[["2001"]]},"page":"5547-5556","title":"Kinetics of primary product formation from wood pyrolysis","type":"article-journal","volume":"40"},"uris":["http://www.mendeley.com/documents/?uuid=775c3366-3d90-4d27-986c-c85017992288"]}],"mendeley":{"formattedCitation":"[1]","plainTextFormattedCitation":"[1]","previouslyFormattedCitation":"[1]"},"properties":{"noteIndex":0},"schema":"https://github.com/citation-style-language/schema/raw/master/csl-citation.json"}</w:instrText>
            </w:r>
            <w:r>
              <w:fldChar w:fldCharType="separate"/>
            </w:r>
            <w:r w:rsidRPr="00120E71">
              <w:rPr>
                <w:noProof/>
              </w:rPr>
              <w:t>[1]</w:t>
            </w:r>
            <w:r>
              <w:fldChar w:fldCharType="end"/>
            </w:r>
          </w:p>
        </w:tc>
      </w:tr>
      <w:tr w:rsidR="00D8438E" w14:paraId="07161D64" w14:textId="11566C86" w:rsidTr="008D7341">
        <w:trPr>
          <w:trHeight w:val="360"/>
        </w:trPr>
        <w:tc>
          <w:tcPr>
            <w:tcW w:w="1152" w:type="dxa"/>
            <w:vAlign w:val="center"/>
          </w:tcPr>
          <w:p w14:paraId="499FCBB0" w14:textId="19DD6152" w:rsidR="00D8438E" w:rsidRDefault="00D8438E" w:rsidP="00120E71">
            <w:pPr>
              <w:spacing w:before="0" w:after="0"/>
              <w:jc w:val="left"/>
            </w:pPr>
            <w:r>
              <w:t>2</w:t>
            </w:r>
          </w:p>
        </w:tc>
        <w:tc>
          <w:tcPr>
            <w:tcW w:w="2016" w:type="dxa"/>
            <w:vAlign w:val="center"/>
          </w:tcPr>
          <w:p w14:paraId="078412F7" w14:textId="1D2E9D7F" w:rsidR="00D8438E" w:rsidRDefault="00D8438E" w:rsidP="00D8438E">
            <w:pPr>
              <w:spacing w:before="0" w:after="0"/>
              <w:jc w:val="left"/>
            </w:pPr>
            <w:r>
              <w:t>Charring</w:t>
            </w:r>
          </w:p>
        </w:tc>
        <w:tc>
          <w:tcPr>
            <w:tcW w:w="1440" w:type="dxa"/>
            <w:vAlign w:val="center"/>
          </w:tcPr>
          <w:p w14:paraId="1255F7F5" w14:textId="694E9A58" w:rsidR="00D8438E" w:rsidRDefault="00D8438E" w:rsidP="00120E71">
            <w:pPr>
              <w:spacing w:before="0" w:after="0"/>
              <w:jc w:val="left"/>
            </w:pPr>
            <w:r>
              <w:t xml:space="preserve">3.27 </w:t>
            </w:r>
            <w:r>
              <w:rPr>
                <w:rFonts w:cs="Arial"/>
              </w:rPr>
              <w:t>× 10</w:t>
            </w:r>
            <w:r w:rsidRPr="00BB228B">
              <w:rPr>
                <w:rFonts w:cs="Arial"/>
                <w:vertAlign w:val="superscript"/>
              </w:rPr>
              <w:t>6</w:t>
            </w:r>
          </w:p>
        </w:tc>
        <w:tc>
          <w:tcPr>
            <w:tcW w:w="1440" w:type="dxa"/>
            <w:vAlign w:val="center"/>
          </w:tcPr>
          <w:p w14:paraId="70D890AB" w14:textId="35B2B32C" w:rsidR="00D8438E" w:rsidRDefault="00D8438E" w:rsidP="00120E71">
            <w:pPr>
              <w:spacing w:before="0" w:after="0"/>
              <w:jc w:val="left"/>
            </w:pPr>
            <w:r>
              <w:t>111.7</w:t>
            </w:r>
          </w:p>
        </w:tc>
        <w:tc>
          <w:tcPr>
            <w:tcW w:w="1872" w:type="dxa"/>
            <w:vAlign w:val="center"/>
          </w:tcPr>
          <w:p w14:paraId="4CA6BA5E" w14:textId="4E838178" w:rsidR="00D8438E" w:rsidRDefault="00D8438E" w:rsidP="00E74A15">
            <w:pPr>
              <w:spacing w:before="0" w:after="0"/>
              <w:jc w:val="left"/>
            </w:pPr>
            <w:r w:rsidRPr="005F49EC">
              <w:t>-</w:t>
            </w:r>
            <w:r>
              <w:t>20</w:t>
            </w:r>
          </w:p>
        </w:tc>
        <w:tc>
          <w:tcPr>
            <w:tcW w:w="1296" w:type="dxa"/>
            <w:vAlign w:val="center"/>
          </w:tcPr>
          <w:p w14:paraId="3B8E1863" w14:textId="5D7C14AC" w:rsidR="00D8438E" w:rsidRDefault="00D8438E" w:rsidP="00E74A15">
            <w:pPr>
              <w:spacing w:before="0" w:after="0"/>
              <w:jc w:val="right"/>
            </w:pPr>
            <w:r w:rsidRPr="0091717F">
              <w:fldChar w:fldCharType="begin" w:fldLock="1"/>
            </w:r>
            <w:r>
              <w:instrText>ADDIN CSL_CITATION {"citationItems":[{"id":"ITEM-1","itemData":{"DOI":"10.1021/ie000997e","ISBN":"0888-5885","ISSN":"08885885","abstract":"Weight loss curves of thin layers (150 μm) of beech wood powder, measured for heating rates of 1000 K/min and final temperatures in the range 573-708 K, show final char yields of 37-11%. The process is kinetically controlled and, for the most part, isothermal. A one-step global reaction, with E = 141.2 ± 15.8 kJ/mol and ln A = 22.2 ± 2.9 s-1, is a degradation mechanism capable of capturing the main features of the process. The thermogravimetric curves also allow the formation rate constants to be estimated for char and total volatiles (activation energies of 111.7 ± 14.3 and 148.6 ± 17.4 kJ/mol, respectively) and, once integrated byproduct distribution, those for liquids and gases (activation energies of 148 ± 17.2 and 152.7 ± 18.2 kJ/mol, respectively). A comparison is provided with pyrolysis mechanisms available in the literature.","author":[{"dropping-particle":"Di","family":"Blasi","given":"Colomba","non-dropping-particle":"","parse-names":false,"suffix":""},{"dropping-particle":"","family":"Branca","given":"Carmen","non-dropping-particle":"","parse-names":false,"suffix":""},{"dropping-particle":"","family":"Blasi","given":"Colomba","non-dropping-particle":"Di","parse-names":false,"suffix":""},{"dropping-particle":"","family":"Branca","given":"Carmen","non-dropping-particle":"","parse-names":false,"suffix":""}],"container-title":"Industrial and Engineering Chemistry Research","id":"ITEM-1","issue":"23","issued":{"date-parts":[["2001"]]},"page":"5547-5556","title":"Kinetics of primary product formation from wood pyrolysis","type":"article-journal","volume":"40"},"uris":["http://www.mendeley.com/documents/?uuid=775c3366-3d90-4d27-986c-c85017992288"]}],"mendeley":{"formattedCitation":"[1]","plainTextFormattedCitation":"[1]","previouslyFormattedCitation":"[1]"},"properties":{"noteIndex":0},"schema":"https://github.com/citation-style-language/schema/raw/master/csl-citation.json"}</w:instrText>
            </w:r>
            <w:r w:rsidRPr="0091717F">
              <w:fldChar w:fldCharType="separate"/>
            </w:r>
            <w:r w:rsidRPr="0091717F">
              <w:rPr>
                <w:noProof/>
              </w:rPr>
              <w:t>[1]</w:t>
            </w:r>
            <w:r w:rsidRPr="0091717F">
              <w:fldChar w:fldCharType="end"/>
            </w:r>
          </w:p>
        </w:tc>
      </w:tr>
      <w:tr w:rsidR="00D8438E" w14:paraId="0B13392F" w14:textId="554A6149" w:rsidTr="008D7341">
        <w:trPr>
          <w:trHeight w:val="360"/>
        </w:trPr>
        <w:tc>
          <w:tcPr>
            <w:tcW w:w="1152" w:type="dxa"/>
            <w:vAlign w:val="center"/>
          </w:tcPr>
          <w:p w14:paraId="76723F52" w14:textId="5CEB49B3" w:rsidR="00D8438E" w:rsidRPr="00B43E7C" w:rsidRDefault="00D8438E" w:rsidP="00120E71">
            <w:pPr>
              <w:spacing w:before="0" w:after="0"/>
              <w:jc w:val="left"/>
            </w:pPr>
            <w:r>
              <w:t>3</w:t>
            </w:r>
          </w:p>
        </w:tc>
        <w:tc>
          <w:tcPr>
            <w:tcW w:w="2016" w:type="dxa"/>
            <w:vAlign w:val="center"/>
          </w:tcPr>
          <w:p w14:paraId="32CBE59E" w14:textId="1E66EF3A" w:rsidR="00D8438E" w:rsidRDefault="00D8438E" w:rsidP="00D8438E">
            <w:pPr>
              <w:spacing w:before="0" w:after="0"/>
              <w:jc w:val="left"/>
            </w:pPr>
            <w:r>
              <w:t>Tarring</w:t>
            </w:r>
          </w:p>
        </w:tc>
        <w:tc>
          <w:tcPr>
            <w:tcW w:w="1440" w:type="dxa"/>
            <w:vAlign w:val="center"/>
          </w:tcPr>
          <w:p w14:paraId="17F41D42" w14:textId="70D83DE8" w:rsidR="00D8438E" w:rsidRDefault="00D8438E" w:rsidP="00120E71">
            <w:pPr>
              <w:spacing w:before="0" w:after="0"/>
              <w:jc w:val="left"/>
            </w:pPr>
            <w:r>
              <w:t xml:space="preserve">1.08 </w:t>
            </w:r>
            <w:r>
              <w:rPr>
                <w:rFonts w:cs="Arial"/>
              </w:rPr>
              <w:t>× 10</w:t>
            </w:r>
            <w:r>
              <w:rPr>
                <w:rFonts w:cs="Arial"/>
                <w:vertAlign w:val="superscript"/>
              </w:rPr>
              <w:t>10</w:t>
            </w:r>
          </w:p>
        </w:tc>
        <w:tc>
          <w:tcPr>
            <w:tcW w:w="1440" w:type="dxa"/>
            <w:vAlign w:val="center"/>
          </w:tcPr>
          <w:p w14:paraId="1F62DB87" w14:textId="03836A51" w:rsidR="00D8438E" w:rsidRDefault="00D8438E" w:rsidP="00120E71">
            <w:pPr>
              <w:spacing w:before="0" w:after="0"/>
              <w:jc w:val="left"/>
            </w:pPr>
            <w:r>
              <w:t>148.0</w:t>
            </w:r>
          </w:p>
        </w:tc>
        <w:tc>
          <w:tcPr>
            <w:tcW w:w="1872" w:type="dxa"/>
            <w:vAlign w:val="center"/>
          </w:tcPr>
          <w:p w14:paraId="7EAA0459" w14:textId="75F63318" w:rsidR="00D8438E" w:rsidRDefault="00D8438E" w:rsidP="00E74A15">
            <w:pPr>
              <w:spacing w:before="0" w:after="0"/>
              <w:jc w:val="left"/>
            </w:pPr>
            <w:r>
              <w:t>255</w:t>
            </w:r>
          </w:p>
        </w:tc>
        <w:tc>
          <w:tcPr>
            <w:tcW w:w="1296" w:type="dxa"/>
            <w:vAlign w:val="center"/>
          </w:tcPr>
          <w:p w14:paraId="218306C3" w14:textId="2A8B741B" w:rsidR="00D8438E" w:rsidRDefault="00D8438E" w:rsidP="00E74A15">
            <w:pPr>
              <w:spacing w:before="0" w:after="0"/>
              <w:jc w:val="right"/>
            </w:pPr>
            <w:r w:rsidRPr="0091717F">
              <w:fldChar w:fldCharType="begin" w:fldLock="1"/>
            </w:r>
            <w:r>
              <w:instrText>ADDIN CSL_CITATION {"citationItems":[{"id":"ITEM-1","itemData":{"DOI":"10.1021/ie000997e","ISBN":"0888-5885","ISSN":"08885885","abstract":"Weight loss curves of thin layers (150 μm) of beech wood powder, measured for heating rates of 1000 K/min and final temperatures in the range 573-708 K, show final char yields of 37-11%. The process is kinetically controlled and, for the most part, isothermal. A one-step global reaction, with E = 141.2 ± 15.8 kJ/mol and ln A = 22.2 ± 2.9 s-1, is a degradation mechanism capable of capturing the main features of the process. The thermogravimetric curves also allow the formation rate constants to be estimated for char and total volatiles (activation energies of 111.7 ± 14.3 and 148.6 ± 17.4 kJ/mol, respectively) and, once integrated byproduct distribution, those for liquids and gases (activation energies of 148 ± 17.2 and 152.7 ± 18.2 kJ/mol, respectively). A comparison is provided with pyrolysis mechanisms available in the literature.","author":[{"dropping-particle":"Di","family":"Blasi","given":"Colomba","non-dropping-particle":"","parse-names":false,"suffix":""},{"dropping-particle":"","family":"Branca","given":"Carmen","non-dropping-particle":"","parse-names":false,"suffix":""},{"dropping-particle":"","family":"Blasi","given":"Colomba","non-dropping-particle":"Di","parse-names":false,"suffix":""},{"dropping-particle":"","family":"Branca","given":"Carmen","non-dropping-particle":"","parse-names":false,"suffix":""}],"container-title":"Industrial and Engineering Chemistry Research","id":"ITEM-1","issue":"23","issued":{"date-parts":[["2001"]]},"page":"5547-5556","title":"Kinetics of primary product formation from wood pyrolysis","type":"article-journal","volume":"40"},"uris":["http://www.mendeley.com/documents/?uuid=775c3366-3d90-4d27-986c-c85017992288"]}],"mendeley":{"formattedCitation":"[1]","plainTextFormattedCitation":"[1]","previouslyFormattedCitation":"[1]"},"properties":{"noteIndex":0},"schema":"https://github.com/citation-style-language/schema/raw/master/csl-citation.json"}</w:instrText>
            </w:r>
            <w:r w:rsidRPr="0091717F">
              <w:fldChar w:fldCharType="separate"/>
            </w:r>
            <w:r w:rsidRPr="0091717F">
              <w:rPr>
                <w:noProof/>
              </w:rPr>
              <w:t>[1]</w:t>
            </w:r>
            <w:r w:rsidRPr="0091717F">
              <w:fldChar w:fldCharType="end"/>
            </w:r>
          </w:p>
        </w:tc>
      </w:tr>
      <w:tr w:rsidR="00D8438E" w14:paraId="6EE2E0DA" w14:textId="3AA72721" w:rsidTr="008D7341">
        <w:trPr>
          <w:trHeight w:val="360"/>
        </w:trPr>
        <w:tc>
          <w:tcPr>
            <w:tcW w:w="1152" w:type="dxa"/>
            <w:vAlign w:val="center"/>
          </w:tcPr>
          <w:p w14:paraId="7B856922" w14:textId="497739BC" w:rsidR="00D8438E" w:rsidRPr="00B43E7C" w:rsidRDefault="00D8438E" w:rsidP="00FA42B0">
            <w:pPr>
              <w:spacing w:before="0" w:after="0"/>
              <w:jc w:val="left"/>
            </w:pPr>
            <w:r>
              <w:t>4</w:t>
            </w:r>
          </w:p>
        </w:tc>
        <w:tc>
          <w:tcPr>
            <w:tcW w:w="2016" w:type="dxa"/>
            <w:vAlign w:val="center"/>
          </w:tcPr>
          <w:p w14:paraId="26EEE075" w14:textId="72C91ED4" w:rsidR="00D8438E" w:rsidRDefault="00D8438E" w:rsidP="00D8438E">
            <w:pPr>
              <w:spacing w:before="0" w:after="0"/>
              <w:jc w:val="left"/>
            </w:pPr>
            <w:r>
              <w:t>Cracking</w:t>
            </w:r>
          </w:p>
        </w:tc>
        <w:tc>
          <w:tcPr>
            <w:tcW w:w="1440" w:type="dxa"/>
            <w:vAlign w:val="center"/>
          </w:tcPr>
          <w:p w14:paraId="481F2BDF" w14:textId="5334AD72" w:rsidR="00D8438E" w:rsidRDefault="00D8438E" w:rsidP="00FA42B0">
            <w:pPr>
              <w:spacing w:before="0" w:after="0"/>
              <w:jc w:val="left"/>
            </w:pPr>
            <w:r>
              <w:t xml:space="preserve">4.28 </w:t>
            </w:r>
            <w:r>
              <w:rPr>
                <w:rFonts w:cs="Arial"/>
              </w:rPr>
              <w:t>× 10</w:t>
            </w:r>
            <w:r w:rsidRPr="00BB228B">
              <w:rPr>
                <w:rFonts w:cs="Arial"/>
                <w:vertAlign w:val="superscript"/>
              </w:rPr>
              <w:t>6</w:t>
            </w:r>
          </w:p>
        </w:tc>
        <w:tc>
          <w:tcPr>
            <w:tcW w:w="1440" w:type="dxa"/>
            <w:vAlign w:val="center"/>
          </w:tcPr>
          <w:p w14:paraId="5EFA4603" w14:textId="33624685" w:rsidR="00D8438E" w:rsidRDefault="00D8438E" w:rsidP="00FA42B0">
            <w:pPr>
              <w:spacing w:before="0" w:after="0"/>
              <w:jc w:val="left"/>
            </w:pPr>
            <w:r>
              <w:t>108.0</w:t>
            </w:r>
          </w:p>
        </w:tc>
        <w:tc>
          <w:tcPr>
            <w:tcW w:w="1872" w:type="dxa"/>
            <w:vAlign w:val="center"/>
          </w:tcPr>
          <w:p w14:paraId="4F8BEB3D" w14:textId="6FEBF3BF" w:rsidR="00D8438E" w:rsidRDefault="00D8438E" w:rsidP="00E74A15">
            <w:pPr>
              <w:spacing w:before="0" w:after="0"/>
              <w:jc w:val="left"/>
            </w:pPr>
            <w:r>
              <w:t>-42</w:t>
            </w:r>
          </w:p>
        </w:tc>
        <w:tc>
          <w:tcPr>
            <w:tcW w:w="1296" w:type="dxa"/>
            <w:vAlign w:val="center"/>
          </w:tcPr>
          <w:p w14:paraId="3994F0FC" w14:textId="0FBBE478" w:rsidR="00D8438E" w:rsidRDefault="00D8438E" w:rsidP="00E74A15">
            <w:pPr>
              <w:spacing w:before="0" w:after="0"/>
              <w:jc w:val="right"/>
            </w:pPr>
            <w:r>
              <w:fldChar w:fldCharType="begin" w:fldLock="1"/>
            </w:r>
            <w:r>
              <w:instrText>ADDIN CSL_CITATION {"citationItems":[{"id":"ITEM-1","itemData":{"DOI":"10.1080/00102209308907620","ISSN":"1563521X","abstract":"A mathematical model of transport phenomena (heat, momentum and mass transfer) and chemical processes (primary and secondary reactions) of the thermal degradation of wood is presented. Implicit finite difference equations for energy, momentum and chemical species mass balances are formulated according to an operator-splitting technique and are numerically solved. The progress of the pyrolysis process along a wooden slab, radiatively heated on one side, is characterized by the following main processes: 1) a virgin wood region, crossed by a slow flow of pyrolysis products, where temperature and pressure values decrease as the non-irradiated boundary is approached; 2) a primary pyrolysis region where, due to the relatively low temperatures, secondary reactions are not active and 3) a char layer where volatile products of primary pyrolysis mainly flow and, temperature being higher, undergo secondary reactions. For low medium permeabilities, a peak in the gas overpressure is observed, separating the virgin wood and the pyrolysis region and two velocity distributions, directed towards the virgin wood and the char layer. Time and space evolution of main variables and reaction product distribution, as internal flow convection varies on dependence of wood and char permeabilities, are simulated. The effects of variations in the kinetic data and energetics of primary and secondary reactions, with special emphasis on the coupling between flow convection and extent of secondary reactions, are also analyzed. © 1993, Taylor &amp; Francis Group, LLC. All rights reserved.","author":[{"dropping-particle":"","family":"Blasi","given":"Colomba","non-dropping-particle":"Di","parse-names":false,"suffix":""}],"container-title":"Combustion Science and Technology","id":"ITEM-1","issued":{"date-parts":[["1993"]]},"page":"315-340","title":"Analysis of convection and secondary reaction effects within porous solid fuels undergoing pyrolysis","type":"article-journal","volume":"90"},"uris":["http://www.mendeley.com/documents/?uuid=e6c11f37-2e3c-4cef-9697-fee896da7fdc"]}],"mendeley":{"formattedCitation":"[2]","plainTextFormattedCitation":"[2]","previouslyFormattedCitation":"[2]"},"properties":{"noteIndex":0},"schema":"https://github.com/citation-style-language/schema/raw/master/csl-citation.json"}</w:instrText>
            </w:r>
            <w:r>
              <w:fldChar w:fldCharType="separate"/>
            </w:r>
            <w:r w:rsidRPr="00120E71">
              <w:rPr>
                <w:noProof/>
              </w:rPr>
              <w:t>[2]</w:t>
            </w:r>
            <w:r>
              <w:fldChar w:fldCharType="end"/>
            </w:r>
          </w:p>
        </w:tc>
      </w:tr>
      <w:tr w:rsidR="00D8438E" w14:paraId="4365367D" w14:textId="21EDBEC7" w:rsidTr="008D7341">
        <w:trPr>
          <w:trHeight w:val="360"/>
        </w:trPr>
        <w:tc>
          <w:tcPr>
            <w:tcW w:w="1152" w:type="dxa"/>
            <w:vAlign w:val="center"/>
          </w:tcPr>
          <w:p w14:paraId="10D8F90B" w14:textId="7DEEB5BD" w:rsidR="00D8438E" w:rsidRDefault="00D8438E" w:rsidP="00FA42B0">
            <w:pPr>
              <w:spacing w:before="0" w:after="0"/>
              <w:jc w:val="left"/>
            </w:pPr>
            <w:r>
              <w:t>5</w:t>
            </w:r>
          </w:p>
        </w:tc>
        <w:tc>
          <w:tcPr>
            <w:tcW w:w="2016" w:type="dxa"/>
            <w:vAlign w:val="center"/>
          </w:tcPr>
          <w:p w14:paraId="017E5F99" w14:textId="7253BAAE" w:rsidR="00D8438E" w:rsidRDefault="00770B0A" w:rsidP="00D8438E">
            <w:pPr>
              <w:spacing w:before="0" w:after="0"/>
              <w:jc w:val="left"/>
            </w:pPr>
            <w:r>
              <w:t>Rep</w:t>
            </w:r>
            <w:r w:rsidR="00D8438E">
              <w:t>olymerization</w:t>
            </w:r>
          </w:p>
        </w:tc>
        <w:tc>
          <w:tcPr>
            <w:tcW w:w="1440" w:type="dxa"/>
            <w:vAlign w:val="center"/>
          </w:tcPr>
          <w:p w14:paraId="6ED6D98F" w14:textId="3525AD84" w:rsidR="00D8438E" w:rsidRDefault="00D8438E" w:rsidP="00FA42B0">
            <w:pPr>
              <w:spacing w:before="0" w:after="0"/>
              <w:jc w:val="left"/>
            </w:pPr>
            <w:r>
              <w:t xml:space="preserve">1.00 </w:t>
            </w:r>
            <w:r>
              <w:rPr>
                <w:rFonts w:cs="Arial"/>
              </w:rPr>
              <w:t>× 10</w:t>
            </w:r>
            <w:r w:rsidRPr="00BB228B">
              <w:rPr>
                <w:rFonts w:cs="Arial"/>
                <w:vertAlign w:val="superscript"/>
              </w:rPr>
              <w:t>6</w:t>
            </w:r>
          </w:p>
        </w:tc>
        <w:tc>
          <w:tcPr>
            <w:tcW w:w="1440" w:type="dxa"/>
            <w:vAlign w:val="center"/>
          </w:tcPr>
          <w:p w14:paraId="7D75CBDC" w14:textId="3ED50BCA" w:rsidR="00D8438E" w:rsidRDefault="00D8438E" w:rsidP="00FA42B0">
            <w:pPr>
              <w:spacing w:before="0" w:after="0"/>
              <w:jc w:val="left"/>
            </w:pPr>
            <w:r>
              <w:t>108.0</w:t>
            </w:r>
          </w:p>
        </w:tc>
        <w:tc>
          <w:tcPr>
            <w:tcW w:w="1872" w:type="dxa"/>
            <w:vAlign w:val="center"/>
          </w:tcPr>
          <w:p w14:paraId="4E1B2386" w14:textId="61A5D8C9" w:rsidR="00D8438E" w:rsidRDefault="00D8438E" w:rsidP="00E74A15">
            <w:pPr>
              <w:spacing w:before="0" w:after="0"/>
              <w:jc w:val="left"/>
            </w:pPr>
            <w:r w:rsidRPr="005F49EC">
              <w:t>-4</w:t>
            </w:r>
            <w:r>
              <w:t>2</w:t>
            </w:r>
          </w:p>
        </w:tc>
        <w:tc>
          <w:tcPr>
            <w:tcW w:w="1296" w:type="dxa"/>
            <w:vAlign w:val="center"/>
          </w:tcPr>
          <w:p w14:paraId="38BC99DB" w14:textId="47B7CA37" w:rsidR="00D8438E" w:rsidRDefault="00D8438E" w:rsidP="00E74A15">
            <w:pPr>
              <w:spacing w:before="0" w:after="0"/>
              <w:jc w:val="right"/>
            </w:pPr>
            <w:r>
              <w:fldChar w:fldCharType="begin" w:fldLock="1"/>
            </w:r>
            <w:r>
              <w:instrText>ADDIN CSL_CITATION {"citationItems":[{"id":"ITEM-1","itemData":{"DOI":"10.1080/00102209308907620","ISSN":"1563521X","abstract":"A mathematical model of transport phenomena (heat, momentum and mass transfer) and chemical processes (primary and secondary reactions) of the thermal degradation of wood is presented. Implicit finite difference equations for energy, momentum and chemical species mass balances are formulated according to an operator-splitting technique and are numerically solved. The progress of the pyrolysis process along a wooden slab, radiatively heated on one side, is characterized by the following main processes: 1) a virgin wood region, crossed by a slow flow of pyrolysis products, where temperature and pressure values decrease as the non-irradiated boundary is approached; 2) a primary pyrolysis region where, due to the relatively low temperatures, secondary reactions are not active and 3) a char layer where volatile products of primary pyrolysis mainly flow and, temperature being higher, undergo secondary reactions. For low medium permeabilities, a peak in the gas overpressure is observed, separating the virgin wood and the pyrolysis region and two velocity distributions, directed towards the virgin wood and the char layer. Time and space evolution of main variables and reaction product distribution, as internal flow convection varies on dependence of wood and char permeabilities, are simulated. The effects of variations in the kinetic data and energetics of primary and secondary reactions, with special emphasis on the coupling between flow convection and extent of secondary reactions, are also analyzed. © 1993, Taylor &amp; Francis Group, LLC. All rights reserved.","author":[{"dropping-particle":"","family":"Blasi","given":"Colomba","non-dropping-particle":"Di","parse-names":false,"suffix":""}],"container-title":"Combustion Science and Technology","id":"ITEM-1","issued":{"date-parts":[["1993"]]},"page":"315-340","title":"Analysis of convection and secondary reaction effects within porous solid fuels undergoing pyrolysis","type":"article-journal","volume":"90"},"uris":["http://www.mendeley.com/documents/?uuid=e6c11f37-2e3c-4cef-9697-fee896da7fdc"]}],"mendeley":{"formattedCitation":"[2]","plainTextFormattedCitation":"[2]","previouslyFormattedCitation":"[2]"},"properties":{"noteIndex":0},"schema":"https://github.com/citation-style-language/schema/raw/master/csl-citation.json"}</w:instrText>
            </w:r>
            <w:r>
              <w:fldChar w:fldCharType="separate"/>
            </w:r>
            <w:r w:rsidRPr="00120E71">
              <w:rPr>
                <w:noProof/>
              </w:rPr>
              <w:t>[2]</w:t>
            </w:r>
            <w:r>
              <w:fldChar w:fldCharType="end"/>
            </w:r>
          </w:p>
        </w:tc>
      </w:tr>
      <w:tr w:rsidR="00D8438E" w14:paraId="1AE11434" w14:textId="36673DED" w:rsidTr="008D7341">
        <w:trPr>
          <w:trHeight w:val="360"/>
        </w:trPr>
        <w:tc>
          <w:tcPr>
            <w:tcW w:w="1152" w:type="dxa"/>
            <w:vAlign w:val="center"/>
          </w:tcPr>
          <w:p w14:paraId="036CB78E" w14:textId="47D0BC12" w:rsidR="00D8438E" w:rsidRDefault="00D8438E" w:rsidP="00FA42B0">
            <w:pPr>
              <w:spacing w:before="0" w:after="0"/>
              <w:jc w:val="left"/>
            </w:pPr>
            <w:r>
              <w:t>6</w:t>
            </w:r>
          </w:p>
        </w:tc>
        <w:tc>
          <w:tcPr>
            <w:tcW w:w="2016" w:type="dxa"/>
            <w:vAlign w:val="center"/>
          </w:tcPr>
          <w:p w14:paraId="1967AEF4" w14:textId="3F0098BF" w:rsidR="00D8438E" w:rsidRDefault="00D8438E" w:rsidP="00D8438E">
            <w:pPr>
              <w:spacing w:before="0" w:after="0"/>
              <w:jc w:val="left"/>
            </w:pPr>
            <w:r>
              <w:t>Evaporation</w:t>
            </w:r>
          </w:p>
        </w:tc>
        <w:tc>
          <w:tcPr>
            <w:tcW w:w="1440" w:type="dxa"/>
            <w:vAlign w:val="center"/>
          </w:tcPr>
          <w:p w14:paraId="7CCA6247" w14:textId="68261E5C" w:rsidR="00D8438E" w:rsidRDefault="00D8438E" w:rsidP="00FA42B0">
            <w:pPr>
              <w:spacing w:before="0" w:after="0"/>
              <w:jc w:val="left"/>
            </w:pPr>
            <w:r>
              <w:t xml:space="preserve">5.13 </w:t>
            </w:r>
            <w:r>
              <w:rPr>
                <w:rFonts w:cs="Arial"/>
              </w:rPr>
              <w:t>× 10</w:t>
            </w:r>
            <w:r w:rsidRPr="00BB228B">
              <w:rPr>
                <w:rFonts w:cs="Arial"/>
                <w:vertAlign w:val="superscript"/>
              </w:rPr>
              <w:t>6</w:t>
            </w:r>
          </w:p>
        </w:tc>
        <w:tc>
          <w:tcPr>
            <w:tcW w:w="1440" w:type="dxa"/>
            <w:vAlign w:val="center"/>
          </w:tcPr>
          <w:p w14:paraId="7B2937A0" w14:textId="3B18D18E" w:rsidR="00D8438E" w:rsidRDefault="00D8438E" w:rsidP="00FA42B0">
            <w:pPr>
              <w:spacing w:before="0" w:after="0"/>
              <w:jc w:val="left"/>
            </w:pPr>
            <w:r>
              <w:t>87.6</w:t>
            </w:r>
          </w:p>
        </w:tc>
        <w:tc>
          <w:tcPr>
            <w:tcW w:w="1872" w:type="dxa"/>
            <w:vAlign w:val="center"/>
          </w:tcPr>
          <w:p w14:paraId="7747DC73" w14:textId="73976D28" w:rsidR="00D8438E" w:rsidRDefault="00D8438E" w:rsidP="00E74A15">
            <w:pPr>
              <w:spacing w:before="0" w:after="0"/>
              <w:jc w:val="left"/>
            </w:pPr>
            <w:r>
              <w:t>2700</w:t>
            </w:r>
          </w:p>
        </w:tc>
        <w:tc>
          <w:tcPr>
            <w:tcW w:w="1296" w:type="dxa"/>
            <w:vAlign w:val="center"/>
          </w:tcPr>
          <w:p w14:paraId="31BF7EFF" w14:textId="77777777" w:rsidR="00D8438E" w:rsidRDefault="00D8438E" w:rsidP="00E74A15">
            <w:pPr>
              <w:spacing w:before="0" w:after="0"/>
              <w:jc w:val="right"/>
            </w:pPr>
          </w:p>
        </w:tc>
      </w:tr>
    </w:tbl>
    <w:p w14:paraId="51A8A64E" w14:textId="33614429" w:rsidR="009F44E4" w:rsidRDefault="00F64DDD" w:rsidP="009E5733">
      <w:pPr>
        <w:pStyle w:val="Heading1"/>
      </w:pPr>
      <w:r>
        <w:t>3.5</w:t>
      </w:r>
      <w:r>
        <w:tab/>
      </w:r>
      <w:r w:rsidR="009E5733">
        <w:t>CFD-DEM modeling approach</w:t>
      </w:r>
    </w:p>
    <w:p w14:paraId="5FD3DB65" w14:textId="47EBDFE6" w:rsidR="00E37F17" w:rsidRDefault="009E5733" w:rsidP="004A5C46">
      <w:r>
        <w:t>A coarse-grained CFD-DEM model was implemented</w:t>
      </w:r>
      <w:r w:rsidR="00341308">
        <w:t xml:space="preserve"> for biomass pyrolysis</w:t>
      </w:r>
      <w:r>
        <w:t xml:space="preserve"> in </w:t>
      </w:r>
      <w:r w:rsidR="00706702">
        <w:t xml:space="preserve">MFiX, </w:t>
      </w:r>
      <w:r>
        <w:t>a</w:t>
      </w:r>
      <w:r w:rsidR="00706702">
        <w:t>n open-source</w:t>
      </w:r>
      <w:r w:rsidR="00E5785C">
        <w:t xml:space="preserve">, </w:t>
      </w:r>
      <w:r w:rsidR="00706702">
        <w:t>Fortran</w:t>
      </w:r>
      <w:r w:rsidR="00E5785C">
        <w:t>-</w:t>
      </w:r>
      <w:r w:rsidR="00706702">
        <w:t xml:space="preserve">based </w:t>
      </w:r>
      <w:r w:rsidR="00E5785C">
        <w:t>code</w:t>
      </w:r>
      <w:r w:rsidR="00706702">
        <w:t>.</w:t>
      </w:r>
      <w:r w:rsidR="00341308">
        <w:t xml:space="preserve"> The implemented </w:t>
      </w:r>
      <w:r w:rsidR="00341308" w:rsidRPr="00341308">
        <w:t>coarse-grained CFD-DEM</w:t>
      </w:r>
      <w:r w:rsidR="00341308">
        <w:t xml:space="preserve"> </w:t>
      </w:r>
      <w:r w:rsidR="00494C36">
        <w:t>model</w:t>
      </w:r>
      <w:r w:rsidR="008A08BD">
        <w:t xml:space="preserve"> in this research</w:t>
      </w:r>
      <w:r w:rsidR="00494C36">
        <w:t xml:space="preserve"> </w:t>
      </w:r>
      <w:r w:rsidR="00341308">
        <w:t xml:space="preserve">is an extension of the standard MFiX </w:t>
      </w:r>
      <w:r w:rsidR="00C520EE">
        <w:t>release</w:t>
      </w:r>
      <w:r w:rsidR="00381396">
        <w:t>. Gas</w:t>
      </w:r>
      <w:r w:rsidR="00F975B7">
        <w:t>-</w:t>
      </w:r>
      <w:r w:rsidR="00381396">
        <w:t>phase transport was described using conservation equations of mass, momentum, energy, and chemical species</w:t>
      </w:r>
      <w:r w:rsidR="00C520EE">
        <w:t xml:space="preserve"> in the Eulerian framework (</w:t>
      </w:r>
      <w:r w:rsidR="00AF42EA" w:rsidRPr="00C03E1E">
        <w:t>Equa</w:t>
      </w:r>
      <w:r w:rsidR="00D206A5" w:rsidRPr="00C03E1E">
        <w:t>tions</w:t>
      </w:r>
      <w:r w:rsidR="00C03E1E">
        <w:t xml:space="preserve"> </w:t>
      </w:r>
      <w:r w:rsidR="00C03E1E">
        <w:fldChar w:fldCharType="begin"/>
      </w:r>
      <w:r w:rsidR="00C03E1E">
        <w:instrText xml:space="preserve"> REF _Ref45925065 \h </w:instrText>
      </w:r>
      <w:r w:rsidR="00C03E1E">
        <w:fldChar w:fldCharType="separate"/>
      </w:r>
      <w:r w:rsidR="00330563">
        <w:t>(</w:t>
      </w:r>
      <w:r w:rsidR="00330563">
        <w:rPr>
          <w:noProof/>
        </w:rPr>
        <w:t>1</w:t>
      </w:r>
      <w:r w:rsidR="00330563">
        <w:t>)</w:t>
      </w:r>
      <w:r w:rsidR="00C03E1E">
        <w:fldChar w:fldCharType="end"/>
      </w:r>
      <w:r w:rsidR="00C03E1E">
        <w:t xml:space="preserve"> – </w:t>
      </w:r>
      <w:r w:rsidR="00C03E1E">
        <w:fldChar w:fldCharType="begin"/>
      </w:r>
      <w:r w:rsidR="00C03E1E">
        <w:instrText xml:space="preserve"> REF _Ref45978369 \h </w:instrText>
      </w:r>
      <w:r w:rsidR="00C03E1E">
        <w:fldChar w:fldCharType="separate"/>
      </w:r>
      <w:r w:rsidR="00330563">
        <w:t>(</w:t>
      </w:r>
      <w:r w:rsidR="00330563">
        <w:rPr>
          <w:noProof/>
        </w:rPr>
        <w:t>4</w:t>
      </w:r>
      <w:r w:rsidR="00330563">
        <w:t>)</w:t>
      </w:r>
      <w:r w:rsidR="00C03E1E">
        <w:fldChar w:fldCharType="end"/>
      </w:r>
      <w:r w:rsidR="00C03E1E">
        <w:t>, respectively</w:t>
      </w:r>
      <w:r w:rsidR="00494C36">
        <w:t>)</w:t>
      </w:r>
      <w:r w:rsidR="00C520E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720"/>
      </w:tblGrid>
      <w:tr w:rsidR="00381396" w:rsidRPr="005F15D3" w14:paraId="2F87D046" w14:textId="77777777" w:rsidTr="00900979">
        <w:trPr>
          <w:trHeight w:val="720"/>
        </w:trPr>
        <w:tc>
          <w:tcPr>
            <w:tcW w:w="8640" w:type="dxa"/>
            <w:vAlign w:val="center"/>
          </w:tcPr>
          <w:p w14:paraId="62F1A611" w14:textId="453729C1" w:rsidR="00381396" w:rsidRPr="00B62EEF" w:rsidRDefault="0084229E" w:rsidP="00900979">
            <w:pPr>
              <w:spacing w:before="0" w:after="0"/>
              <w:jc w:val="center"/>
              <w:rPr>
                <w:rFonts w:ascii="Lucida Sans" w:eastAsia="Yu Mincho Demibold" w:hAnsi="Lucida Sans" w:cs="Arial"/>
              </w:rPr>
            </w:pPr>
            <m:oMathPara>
              <m:oMathParaPr>
                <m:jc m:val="left"/>
              </m:oMathParaPr>
              <m:oMath>
                <m:f>
                  <m:fPr>
                    <m:ctrlPr>
                      <w:rPr>
                        <w:rFonts w:ascii="Cambria Math" w:eastAsia="Yu Mincho Demibold" w:hAnsi="Cambria Math" w:cs="Arial"/>
                        <w:szCs w:val="24"/>
                      </w:rPr>
                    </m:ctrlPr>
                  </m:fPr>
                  <m:num>
                    <m:r>
                      <w:rPr>
                        <w:rFonts w:ascii="Cambria Math" w:eastAsia="Yu Mincho Demibold" w:hAnsi="Cambria Math" w:cs="Arial"/>
                        <w:szCs w:val="24"/>
                      </w:rPr>
                      <m:t>d</m:t>
                    </m:r>
                    <m:d>
                      <m:dPr>
                        <m:ctrlPr>
                          <w:rPr>
                            <w:rFonts w:ascii="Cambria Math" w:eastAsia="Yu Mincho Demibold" w:hAnsi="Cambria Math" w:cs="Arial"/>
                            <w:szCs w:val="24"/>
                          </w:rPr>
                        </m:ctrlPr>
                      </m:dPr>
                      <m:e>
                        <m:sSub>
                          <m:sSubPr>
                            <m:ctrlPr>
                              <w:rPr>
                                <w:rFonts w:ascii="Cambria Math" w:eastAsia="Yu Mincho Demibold" w:hAnsi="Cambria Math" w:cs="Arial"/>
                                <w:szCs w:val="24"/>
                              </w:rPr>
                            </m:ctrlPr>
                          </m:sSubPr>
                          <m:e>
                            <m:r>
                              <m:rPr>
                                <m:nor/>
                              </m:rPr>
                              <w:rPr>
                                <w:rFonts w:ascii="Cambria Math" w:eastAsia="Yu Mincho Demibold" w:hAnsi="Cambria Math" w:cs="Calibri"/>
                                <w:szCs w:val="24"/>
                              </w:rPr>
                              <m:t>ε</m:t>
                            </m:r>
                          </m:e>
                          <m:sub>
                            <m:r>
                              <m:rPr>
                                <m:nor/>
                              </m:rPr>
                              <w:rPr>
                                <w:rFonts w:ascii="Cambria Math" w:eastAsia="Yu Mincho Demibold" w:hAnsi="Cambria Math" w:cs="Arial"/>
                                <w:szCs w:val="24"/>
                              </w:rPr>
                              <m:t>g</m:t>
                            </m:r>
                          </m:sub>
                        </m:sSub>
                        <m:sSub>
                          <m:sSubPr>
                            <m:ctrlPr>
                              <w:rPr>
                                <w:rFonts w:ascii="Cambria Math" w:eastAsia="Yu Mincho Demibold" w:hAnsi="Cambria Math" w:cs="Arial"/>
                                <w:szCs w:val="24"/>
                              </w:rPr>
                            </m:ctrlPr>
                          </m:sSubPr>
                          <m:e>
                            <m:r>
                              <m:rPr>
                                <m:nor/>
                              </m:rPr>
                              <w:rPr>
                                <w:rFonts w:ascii="Cambria Math" w:eastAsia="Yu Mincho Demibold" w:hAnsi="Cambria Math" w:cs="Calibri"/>
                                <w:szCs w:val="24"/>
                              </w:rPr>
                              <m:t>ρ</m:t>
                            </m:r>
                          </m:e>
                          <m:sub>
                            <m:r>
                              <m:rPr>
                                <m:nor/>
                              </m:rPr>
                              <w:rPr>
                                <w:rFonts w:ascii="Cambria Math" w:eastAsia="Yu Mincho Demibold" w:hAnsi="Cambria Math" w:cs="Arial"/>
                                <w:szCs w:val="24"/>
                              </w:rPr>
                              <m:t>g</m:t>
                            </m:r>
                          </m:sub>
                        </m:sSub>
                      </m:e>
                    </m:d>
                  </m:num>
                  <m:den>
                    <m:r>
                      <m:rPr>
                        <m:nor/>
                      </m:rPr>
                      <w:rPr>
                        <w:rFonts w:ascii="Cambria Math" w:eastAsia="Yu Mincho Demibold" w:hAnsi="Cambria Math" w:cs="Arial"/>
                        <w:szCs w:val="24"/>
                      </w:rPr>
                      <m:t>dt</m:t>
                    </m:r>
                  </m:den>
                </m:f>
                <m:r>
                  <m:rPr>
                    <m:nor/>
                  </m:rPr>
                  <w:rPr>
                    <w:rFonts w:ascii="Cambria Math" w:eastAsia="Yu Mincho Demibold" w:hAnsi="Cambria Math" w:cs="Arial"/>
                    <w:szCs w:val="24"/>
                  </w:rPr>
                  <m:t xml:space="preserve"> + </m:t>
                </m:r>
                <m:r>
                  <m:rPr>
                    <m:nor/>
                  </m:rPr>
                  <w:rPr>
                    <w:rFonts w:ascii="Cambria Math" w:eastAsia="Yu Mincho Demibold" w:hAnsi="Cambria Math" w:cs="Cambria Math"/>
                    <w:szCs w:val="24"/>
                  </w:rPr>
                  <m:t>∇</m:t>
                </m:r>
                <m:r>
                  <m:rPr>
                    <m:nor/>
                  </m:rPr>
                  <w:rPr>
                    <w:rFonts w:ascii="Cambria Math" w:eastAsia="Yu Mincho Demibold" w:hAnsi="Cambria Math" w:cs="Arial"/>
                    <w:szCs w:val="24"/>
                  </w:rPr>
                  <m:t>∙</m:t>
                </m:r>
                <m:d>
                  <m:dPr>
                    <m:ctrlPr>
                      <w:rPr>
                        <w:rFonts w:ascii="Cambria Math" w:eastAsia="Yu Mincho Demibold" w:hAnsi="Cambria Math" w:cs="Arial"/>
                        <w:szCs w:val="24"/>
                      </w:rPr>
                    </m:ctrlPr>
                  </m:dPr>
                  <m:e>
                    <m:sSub>
                      <m:sSubPr>
                        <m:ctrlPr>
                          <w:rPr>
                            <w:rFonts w:ascii="Cambria Math" w:eastAsia="Yu Mincho Demibold" w:hAnsi="Cambria Math" w:cs="Arial"/>
                            <w:szCs w:val="24"/>
                          </w:rPr>
                        </m:ctrlPr>
                      </m:sSubPr>
                      <m:e>
                        <m:r>
                          <m:rPr>
                            <m:nor/>
                          </m:rPr>
                          <w:rPr>
                            <w:rFonts w:ascii="Cambria Math" w:eastAsia="Yu Mincho Demibold" w:hAnsi="Cambria Math" w:cs="Calibri"/>
                            <w:szCs w:val="24"/>
                          </w:rPr>
                          <m:t>ε</m:t>
                        </m:r>
                      </m:e>
                      <m:sub>
                        <m:r>
                          <m:rPr>
                            <m:nor/>
                          </m:rPr>
                          <w:rPr>
                            <w:rFonts w:ascii="Cambria Math" w:eastAsia="Yu Mincho Demibold" w:hAnsi="Cambria Math" w:cs="Arial"/>
                            <w:szCs w:val="24"/>
                          </w:rPr>
                          <m:t>g</m:t>
                        </m:r>
                      </m:sub>
                    </m:sSub>
                    <m:sSub>
                      <m:sSubPr>
                        <m:ctrlPr>
                          <w:rPr>
                            <w:rFonts w:ascii="Cambria Math" w:eastAsia="Yu Mincho Demibold" w:hAnsi="Cambria Math" w:cs="Arial"/>
                            <w:szCs w:val="24"/>
                          </w:rPr>
                        </m:ctrlPr>
                      </m:sSubPr>
                      <m:e>
                        <m:r>
                          <m:rPr>
                            <m:nor/>
                          </m:rPr>
                          <w:rPr>
                            <w:rFonts w:ascii="Cambria Math" w:eastAsia="Yu Mincho Demibold" w:hAnsi="Cambria Math" w:cs="Calibri"/>
                            <w:szCs w:val="24"/>
                          </w:rPr>
                          <m:t>ρ</m:t>
                        </m:r>
                      </m:e>
                      <m:sub>
                        <m:r>
                          <m:rPr>
                            <m:nor/>
                          </m:rPr>
                          <w:rPr>
                            <w:rFonts w:ascii="Cambria Math" w:eastAsia="Yu Mincho Demibold" w:hAnsi="Cambria Math" w:cs="Arial"/>
                            <w:szCs w:val="24"/>
                          </w:rPr>
                          <m:t>g</m:t>
                        </m:r>
                      </m:sub>
                    </m:sSub>
                    <m:sSub>
                      <m:sSubPr>
                        <m:ctrlPr>
                          <w:rPr>
                            <w:rFonts w:ascii="Cambria Math" w:eastAsia="Yu Mincho Demibold" w:hAnsi="Cambria Math" w:cs="Arial"/>
                            <w:szCs w:val="24"/>
                          </w:rPr>
                        </m:ctrlPr>
                      </m:sSubPr>
                      <m:e>
                        <m:r>
                          <m:rPr>
                            <m:nor/>
                          </m:rPr>
                          <w:rPr>
                            <w:rFonts w:ascii="Cambria Math" w:eastAsia="Yu Mincho Demibold" w:hAnsi="Cambria Math" w:cs="Arial"/>
                            <w:b/>
                            <w:szCs w:val="24"/>
                          </w:rPr>
                          <m:t>u</m:t>
                        </m:r>
                      </m:e>
                      <m:sub>
                        <m:r>
                          <m:rPr>
                            <m:nor/>
                          </m:rPr>
                          <w:rPr>
                            <w:rFonts w:ascii="Cambria Math" w:eastAsia="Yu Mincho Demibold" w:hAnsi="Cambria Math" w:cs="Arial"/>
                            <w:szCs w:val="24"/>
                          </w:rPr>
                          <m:t>g</m:t>
                        </m:r>
                      </m:sub>
                    </m:sSub>
                  </m:e>
                </m:d>
                <m:r>
                  <m:rPr>
                    <m:nor/>
                  </m:rPr>
                  <w:rPr>
                    <w:rFonts w:ascii="Cambria Math" w:eastAsia="Yu Mincho Demibold" w:hAnsi="Cambria Math" w:cs="Arial"/>
                    <w:szCs w:val="24"/>
                  </w:rPr>
                  <m:t xml:space="preserve"> = </m:t>
                </m:r>
                <m:sSub>
                  <m:sSubPr>
                    <m:ctrlPr>
                      <w:rPr>
                        <w:rFonts w:ascii="Cambria Math" w:eastAsia="BatangChe" w:hAnsi="Cambria Math" w:cstheme="minorHAnsi"/>
                        <w:szCs w:val="24"/>
                      </w:rPr>
                    </m:ctrlPr>
                  </m:sSubPr>
                  <m:e>
                    <m:r>
                      <m:rPr>
                        <m:sty m:val="p"/>
                      </m:rPr>
                      <w:rPr>
                        <w:rFonts w:ascii="Cambria Math" w:eastAsia="BatangChe" w:hAnsi="Cambria Math" w:cstheme="minorHAnsi"/>
                        <w:szCs w:val="24"/>
                      </w:rPr>
                      <m:t>S</m:t>
                    </m:r>
                  </m:e>
                  <m:sub>
                    <m:r>
                      <m:rPr>
                        <m:sty m:val="p"/>
                      </m:rPr>
                      <w:rPr>
                        <w:rFonts w:ascii="Cambria Math" w:eastAsia="BatangChe" w:hAnsi="Cambria Math" w:cstheme="minorHAnsi"/>
                        <w:szCs w:val="24"/>
                      </w:rPr>
                      <m:t>ρ</m:t>
                    </m:r>
                  </m:sub>
                </m:sSub>
              </m:oMath>
            </m:oMathPara>
          </w:p>
        </w:tc>
        <w:tc>
          <w:tcPr>
            <w:tcW w:w="720" w:type="dxa"/>
            <w:vAlign w:val="center"/>
          </w:tcPr>
          <w:p w14:paraId="6B7CD86D" w14:textId="6794AFFB" w:rsidR="00381396" w:rsidRPr="00C520EE" w:rsidRDefault="00C520EE" w:rsidP="00900979">
            <w:pPr>
              <w:spacing w:before="0" w:after="0"/>
              <w:jc w:val="right"/>
            </w:pPr>
            <w:bookmarkStart w:id="0" w:name="_Ref45925052"/>
            <w:bookmarkStart w:id="1" w:name="_Ref45925065"/>
            <w:r>
              <w:t>(</w:t>
            </w:r>
            <w:fldSimple w:instr=" SEQ Equation \* ARABIC ">
              <w:r w:rsidR="00330563">
                <w:rPr>
                  <w:noProof/>
                </w:rPr>
                <w:t>1</w:t>
              </w:r>
            </w:fldSimple>
            <w:bookmarkStart w:id="2" w:name="_Ref45925057"/>
            <w:bookmarkEnd w:id="0"/>
            <w:r>
              <w:t>)</w:t>
            </w:r>
            <w:bookmarkEnd w:id="1"/>
            <w:bookmarkEnd w:id="2"/>
          </w:p>
        </w:tc>
      </w:tr>
      <w:tr w:rsidR="00C520EE" w:rsidRPr="005F15D3" w14:paraId="0569BF4D" w14:textId="77777777" w:rsidTr="00900979">
        <w:trPr>
          <w:trHeight w:val="720"/>
        </w:trPr>
        <w:tc>
          <w:tcPr>
            <w:tcW w:w="8640" w:type="dxa"/>
            <w:vAlign w:val="center"/>
          </w:tcPr>
          <w:p w14:paraId="084DDEE1" w14:textId="68307197" w:rsidR="00C520EE" w:rsidRPr="000F612E" w:rsidRDefault="0084229E" w:rsidP="00900979">
            <w:pPr>
              <w:spacing w:before="0" w:after="0"/>
              <w:jc w:val="center"/>
              <w:rPr>
                <w:rFonts w:ascii="Lucida Sans" w:eastAsia="BatangChe" w:hAnsi="Lucida Sans" w:cs="Arial"/>
                <w:iCs/>
              </w:rPr>
            </w:pPr>
            <m:oMathPara>
              <m:oMathParaPr>
                <m:jc m:val="left"/>
              </m:oMathParaPr>
              <m:oMath>
                <m:f>
                  <m:fPr>
                    <m:ctrlPr>
                      <w:rPr>
                        <w:rFonts w:ascii="Cambria Math" w:eastAsia="BatangChe" w:hAnsi="Cambria Math" w:cs="Arial"/>
                        <w:iCs/>
                        <w:szCs w:val="24"/>
                      </w:rPr>
                    </m:ctrlPr>
                  </m:fPr>
                  <m:num>
                    <m:r>
                      <w:rPr>
                        <w:rFonts w:ascii="Cambria Math" w:eastAsia="BatangChe" w:hAnsi="Cambria Math" w:cs="Arial"/>
                        <w:szCs w:val="24"/>
                      </w:rPr>
                      <m:t>d</m:t>
                    </m:r>
                    <m:d>
                      <m:dPr>
                        <m:ctrlPr>
                          <w:rPr>
                            <w:rFonts w:ascii="Cambria Math" w:eastAsia="BatangChe" w:hAnsi="Cambria Math" w:cs="Arial"/>
                            <w:iCs/>
                            <w:szCs w:val="24"/>
                          </w:rPr>
                        </m:ctrlPr>
                      </m:dPr>
                      <m:e>
                        <m:sSub>
                          <m:sSubPr>
                            <m:ctrlPr>
                              <w:rPr>
                                <w:rFonts w:ascii="Cambria Math" w:eastAsia="BatangChe" w:hAnsi="Cambria Math" w:cs="Arial"/>
                                <w:iCs/>
                                <w:szCs w:val="24"/>
                              </w:rPr>
                            </m:ctrlPr>
                          </m:sSubPr>
                          <m:e>
                            <m:r>
                              <m:rPr>
                                <m:nor/>
                              </m:rPr>
                              <w:rPr>
                                <w:rFonts w:ascii="Cambria Math" w:eastAsia="BatangChe" w:hAnsi="Cambria Math" w:cs="Calibri"/>
                                <w:iCs/>
                                <w:szCs w:val="24"/>
                              </w:rPr>
                              <m:t>ε</m:t>
                            </m:r>
                          </m:e>
                          <m:sub>
                            <m:r>
                              <m:rPr>
                                <m:nor/>
                              </m:rPr>
                              <w:rPr>
                                <w:rFonts w:ascii="Cambria Math" w:eastAsia="BatangChe" w:hAnsi="Cambria Math" w:cs="Arial"/>
                                <w:iCs/>
                                <w:szCs w:val="24"/>
                              </w:rPr>
                              <m:t>g</m:t>
                            </m:r>
                          </m:sub>
                        </m:sSub>
                        <m:sSub>
                          <m:sSubPr>
                            <m:ctrlPr>
                              <w:rPr>
                                <w:rFonts w:ascii="Cambria Math" w:eastAsia="BatangChe" w:hAnsi="Cambria Math" w:cs="Arial"/>
                                <w:iCs/>
                                <w:szCs w:val="24"/>
                              </w:rPr>
                            </m:ctrlPr>
                          </m:sSubPr>
                          <m:e>
                            <m:r>
                              <m:rPr>
                                <m:nor/>
                              </m:rPr>
                              <w:rPr>
                                <w:rFonts w:ascii="Cambria Math" w:eastAsia="BatangChe" w:hAnsi="Cambria Math" w:cs="Calibri"/>
                                <w:iCs/>
                                <w:szCs w:val="24"/>
                              </w:rPr>
                              <m:t>ρ</m:t>
                            </m:r>
                          </m:e>
                          <m:sub>
                            <m:r>
                              <m:rPr>
                                <m:nor/>
                              </m:rPr>
                              <w:rPr>
                                <w:rFonts w:ascii="Cambria Math" w:eastAsia="BatangChe" w:hAnsi="Cambria Math" w:cs="Arial"/>
                                <w:iCs/>
                                <w:szCs w:val="24"/>
                              </w:rPr>
                              <m:t>g</m:t>
                            </m:r>
                          </m:sub>
                        </m:sSub>
                        <m:sSub>
                          <m:sSubPr>
                            <m:ctrlPr>
                              <w:rPr>
                                <w:rFonts w:ascii="Cambria Math" w:eastAsia="BatangChe" w:hAnsi="Cambria Math" w:cs="Arial"/>
                                <w:iCs/>
                                <w:szCs w:val="24"/>
                              </w:rPr>
                            </m:ctrlPr>
                          </m:sSubPr>
                          <m:e>
                            <m:r>
                              <m:rPr>
                                <m:nor/>
                              </m:rPr>
                              <w:rPr>
                                <w:rFonts w:ascii="Cambria Math" w:eastAsia="BatangChe" w:hAnsi="Cambria Math" w:cs="Arial"/>
                                <w:b/>
                                <w:iCs/>
                                <w:szCs w:val="24"/>
                              </w:rPr>
                              <m:t>u</m:t>
                            </m:r>
                          </m:e>
                          <m:sub>
                            <m:r>
                              <m:rPr>
                                <m:nor/>
                              </m:rPr>
                              <w:rPr>
                                <w:rFonts w:ascii="Cambria Math" w:eastAsia="BatangChe" w:hAnsi="Cambria Math" w:cs="Arial"/>
                                <w:iCs/>
                                <w:szCs w:val="24"/>
                              </w:rPr>
                              <m:t>g</m:t>
                            </m:r>
                          </m:sub>
                        </m:sSub>
                      </m:e>
                    </m:d>
                  </m:num>
                  <m:den>
                    <m:r>
                      <m:rPr>
                        <m:nor/>
                      </m:rPr>
                      <w:rPr>
                        <w:rFonts w:ascii="Cambria Math" w:eastAsia="BatangChe" w:hAnsi="Cambria Math" w:cs="Arial"/>
                        <w:iCs/>
                        <w:szCs w:val="24"/>
                      </w:rPr>
                      <m:t>dt</m:t>
                    </m:r>
                  </m:den>
                </m:f>
                <m:r>
                  <m:rPr>
                    <m:nor/>
                  </m:rPr>
                  <w:rPr>
                    <w:rFonts w:ascii="Cambria Math" w:eastAsia="BatangChe" w:hAnsi="Cambria Math" w:cs="Arial"/>
                    <w:iCs/>
                    <w:szCs w:val="24"/>
                  </w:rPr>
                  <m:t xml:space="preserve"> + </m:t>
                </m:r>
                <m:r>
                  <m:rPr>
                    <m:nor/>
                  </m:rPr>
                  <w:rPr>
                    <w:rFonts w:ascii="Cambria Math" w:eastAsia="BatangChe" w:hAnsi="Cambria Math" w:cs="Cambria Math"/>
                    <w:iCs/>
                    <w:szCs w:val="24"/>
                  </w:rPr>
                  <m:t>∇</m:t>
                </m:r>
                <m:r>
                  <m:rPr>
                    <m:nor/>
                  </m:rPr>
                  <w:rPr>
                    <w:rFonts w:ascii="Cambria Math" w:eastAsia="BatangChe" w:hAnsi="Cambria Math" w:cs="Arial"/>
                    <w:iCs/>
                    <w:szCs w:val="24"/>
                  </w:rPr>
                  <m:t>∙</m:t>
                </m:r>
                <m:d>
                  <m:dPr>
                    <m:ctrlPr>
                      <w:rPr>
                        <w:rFonts w:ascii="Cambria Math" w:eastAsia="BatangChe" w:hAnsi="Cambria Math" w:cs="Arial"/>
                        <w:iCs/>
                        <w:szCs w:val="24"/>
                      </w:rPr>
                    </m:ctrlPr>
                  </m:dPr>
                  <m:e>
                    <m:sSub>
                      <m:sSubPr>
                        <m:ctrlPr>
                          <w:rPr>
                            <w:rFonts w:ascii="Cambria Math" w:eastAsia="BatangChe" w:hAnsi="Cambria Math" w:cs="Arial"/>
                            <w:iCs/>
                            <w:szCs w:val="24"/>
                          </w:rPr>
                        </m:ctrlPr>
                      </m:sSubPr>
                      <m:e>
                        <m:r>
                          <m:rPr>
                            <m:nor/>
                          </m:rPr>
                          <w:rPr>
                            <w:rFonts w:ascii="Cambria Math" w:eastAsia="BatangChe" w:hAnsi="Cambria Math" w:cs="Calibri"/>
                            <w:iCs/>
                            <w:szCs w:val="24"/>
                          </w:rPr>
                          <m:t>ε</m:t>
                        </m:r>
                      </m:e>
                      <m:sub>
                        <m:r>
                          <m:rPr>
                            <m:nor/>
                          </m:rPr>
                          <w:rPr>
                            <w:rFonts w:ascii="Cambria Math" w:eastAsia="BatangChe" w:hAnsi="Cambria Math" w:cs="Arial"/>
                            <w:iCs/>
                            <w:szCs w:val="24"/>
                          </w:rPr>
                          <m:t>g</m:t>
                        </m:r>
                      </m:sub>
                    </m:sSub>
                    <m:sSub>
                      <m:sSubPr>
                        <m:ctrlPr>
                          <w:rPr>
                            <w:rFonts w:ascii="Cambria Math" w:eastAsia="BatangChe" w:hAnsi="Cambria Math" w:cs="Arial"/>
                            <w:iCs/>
                            <w:szCs w:val="24"/>
                          </w:rPr>
                        </m:ctrlPr>
                      </m:sSubPr>
                      <m:e>
                        <m:r>
                          <m:rPr>
                            <m:nor/>
                          </m:rPr>
                          <w:rPr>
                            <w:rFonts w:ascii="Cambria Math" w:eastAsia="BatangChe" w:hAnsi="Cambria Math" w:cs="Calibri"/>
                            <w:iCs/>
                            <w:szCs w:val="24"/>
                          </w:rPr>
                          <m:t>ρ</m:t>
                        </m:r>
                      </m:e>
                      <m:sub>
                        <m:r>
                          <m:rPr>
                            <m:nor/>
                          </m:rPr>
                          <w:rPr>
                            <w:rFonts w:ascii="Cambria Math" w:eastAsia="BatangChe" w:hAnsi="Cambria Math" w:cs="Arial"/>
                            <w:iCs/>
                            <w:szCs w:val="24"/>
                          </w:rPr>
                          <m:t>g</m:t>
                        </m:r>
                      </m:sub>
                    </m:sSub>
                    <m:sSub>
                      <m:sSubPr>
                        <m:ctrlPr>
                          <w:rPr>
                            <w:rFonts w:ascii="Cambria Math" w:eastAsia="BatangChe" w:hAnsi="Cambria Math" w:cs="Arial"/>
                            <w:iCs/>
                            <w:szCs w:val="24"/>
                          </w:rPr>
                        </m:ctrlPr>
                      </m:sSubPr>
                      <m:e>
                        <m:r>
                          <m:rPr>
                            <m:nor/>
                          </m:rPr>
                          <w:rPr>
                            <w:rFonts w:ascii="Cambria Math" w:eastAsia="BatangChe" w:hAnsi="Cambria Math" w:cs="Arial"/>
                            <w:b/>
                            <w:iCs/>
                            <w:szCs w:val="24"/>
                          </w:rPr>
                          <m:t>u</m:t>
                        </m:r>
                      </m:e>
                      <m:sub>
                        <m:r>
                          <m:rPr>
                            <m:nor/>
                          </m:rPr>
                          <w:rPr>
                            <w:rFonts w:ascii="Cambria Math" w:eastAsia="BatangChe" w:hAnsi="Cambria Math" w:cs="Arial"/>
                            <w:iCs/>
                            <w:szCs w:val="24"/>
                          </w:rPr>
                          <m:t>g</m:t>
                        </m:r>
                      </m:sub>
                    </m:sSub>
                    <m:sSub>
                      <m:sSubPr>
                        <m:ctrlPr>
                          <w:rPr>
                            <w:rFonts w:ascii="Cambria Math" w:eastAsia="BatangChe" w:hAnsi="Cambria Math" w:cs="Arial"/>
                            <w:iCs/>
                            <w:szCs w:val="24"/>
                          </w:rPr>
                        </m:ctrlPr>
                      </m:sSubPr>
                      <m:e>
                        <m:r>
                          <m:rPr>
                            <m:nor/>
                          </m:rPr>
                          <w:rPr>
                            <w:rFonts w:ascii="Cambria Math" w:eastAsia="BatangChe" w:hAnsi="Cambria Math" w:cs="Arial"/>
                            <w:b/>
                            <w:iCs/>
                            <w:szCs w:val="24"/>
                          </w:rPr>
                          <m:t>u</m:t>
                        </m:r>
                      </m:e>
                      <m:sub>
                        <m:r>
                          <m:rPr>
                            <m:nor/>
                          </m:rPr>
                          <w:rPr>
                            <w:rFonts w:ascii="Cambria Math" w:eastAsia="BatangChe" w:hAnsi="Cambria Math" w:cs="Arial"/>
                            <w:iCs/>
                            <w:szCs w:val="24"/>
                          </w:rPr>
                          <m:t>g</m:t>
                        </m:r>
                      </m:sub>
                    </m:sSub>
                  </m:e>
                </m:d>
                <m:r>
                  <m:rPr>
                    <m:nor/>
                  </m:rPr>
                  <w:rPr>
                    <w:rFonts w:ascii="Cambria Math" w:eastAsia="BatangChe" w:hAnsi="Cambria Math" w:cs="Arial"/>
                    <w:iCs/>
                    <w:szCs w:val="24"/>
                  </w:rPr>
                  <m:t xml:space="preserve"> = </m:t>
                </m:r>
                <m:r>
                  <m:rPr>
                    <m:sty m:val="p"/>
                  </m:rPr>
                  <w:rPr>
                    <w:rFonts w:ascii="Cambria Math" w:eastAsia="BatangChe" w:hAnsi="Cambria Math" w:cs="Arial"/>
                    <w:szCs w:val="24"/>
                  </w:rPr>
                  <m:t>-</m:t>
                </m:r>
                <m:sSub>
                  <m:sSubPr>
                    <m:ctrlPr>
                      <w:rPr>
                        <w:rFonts w:ascii="Cambria Math" w:eastAsia="BatangChe" w:hAnsi="Cambria Math" w:cs="Arial"/>
                        <w:iCs/>
                        <w:szCs w:val="24"/>
                      </w:rPr>
                    </m:ctrlPr>
                  </m:sSubPr>
                  <m:e>
                    <m:r>
                      <m:rPr>
                        <m:nor/>
                      </m:rPr>
                      <w:rPr>
                        <w:rFonts w:ascii="Cambria Math" w:eastAsia="BatangChe" w:hAnsi="Cambria Math" w:cs="Calibri"/>
                        <w:iCs/>
                        <w:szCs w:val="24"/>
                      </w:rPr>
                      <m:t>ε</m:t>
                    </m:r>
                  </m:e>
                  <m:sub>
                    <m:r>
                      <m:rPr>
                        <m:nor/>
                      </m:rPr>
                      <w:rPr>
                        <w:rFonts w:ascii="Cambria Math" w:eastAsia="BatangChe" w:hAnsi="Cambria Math" w:cs="Arial"/>
                        <w:iCs/>
                        <w:szCs w:val="24"/>
                      </w:rPr>
                      <m:t>g</m:t>
                    </m:r>
                  </m:sub>
                </m:sSub>
                <m:r>
                  <m:rPr>
                    <m:nor/>
                  </m:rPr>
                  <w:rPr>
                    <w:rFonts w:ascii="Cambria Math" w:eastAsia="BatangChe" w:hAnsi="Cambria Math" w:cs="Cambria Math"/>
                    <w:iCs/>
                    <w:szCs w:val="24"/>
                  </w:rPr>
                  <m:t>∇</m:t>
                </m:r>
                <m:r>
                  <m:rPr>
                    <m:nor/>
                  </m:rPr>
                  <w:rPr>
                    <w:rFonts w:ascii="Cambria Math" w:eastAsia="BatangChe" w:hAnsi="Cambria Math" w:cs="Arial"/>
                    <w:iCs/>
                    <w:szCs w:val="24"/>
                  </w:rPr>
                  <m:t xml:space="preserve">p + </m:t>
                </m:r>
                <m:r>
                  <m:rPr>
                    <m:nor/>
                  </m:rPr>
                  <w:rPr>
                    <w:rFonts w:ascii="Cambria Math" w:eastAsia="BatangChe" w:hAnsi="Cambria Math" w:cs="Cambria Math"/>
                    <w:iCs/>
                    <w:szCs w:val="24"/>
                  </w:rPr>
                  <m:t>∇</m:t>
                </m:r>
                <m:r>
                  <m:rPr>
                    <m:nor/>
                  </m:rPr>
                  <w:rPr>
                    <w:rFonts w:ascii="Cambria Math" w:eastAsia="BatangChe" w:hAnsi="Cambria Math" w:cs="Arial"/>
                    <w:iCs/>
                    <w:szCs w:val="24"/>
                  </w:rPr>
                  <m:t>∙</m:t>
                </m:r>
                <m:d>
                  <m:dPr>
                    <m:ctrlPr>
                      <w:rPr>
                        <w:rFonts w:ascii="Cambria Math" w:eastAsia="BatangChe" w:hAnsi="Cambria Math" w:cs="Arial"/>
                        <w:iCs/>
                        <w:szCs w:val="24"/>
                      </w:rPr>
                    </m:ctrlPr>
                  </m:dPr>
                  <m:e>
                    <m:sSub>
                      <m:sSubPr>
                        <m:ctrlPr>
                          <w:rPr>
                            <w:rFonts w:ascii="Cambria Math" w:eastAsia="BatangChe" w:hAnsi="Cambria Math" w:cs="Arial"/>
                            <w:iCs/>
                            <w:szCs w:val="24"/>
                          </w:rPr>
                        </m:ctrlPr>
                      </m:sSubPr>
                      <m:e>
                        <m:r>
                          <m:rPr>
                            <m:nor/>
                          </m:rPr>
                          <w:rPr>
                            <w:rFonts w:ascii="Cambria Math" w:eastAsia="BatangChe" w:hAnsi="Cambria Math" w:cs="Calibri"/>
                            <w:iCs/>
                            <w:szCs w:val="24"/>
                          </w:rPr>
                          <m:t>ε</m:t>
                        </m:r>
                      </m:e>
                      <m:sub>
                        <m:r>
                          <m:rPr>
                            <m:nor/>
                          </m:rPr>
                          <w:rPr>
                            <w:rFonts w:ascii="Cambria Math" w:eastAsia="BatangChe" w:hAnsi="Cambria Math" w:cs="Arial"/>
                            <w:iCs/>
                            <w:szCs w:val="24"/>
                          </w:rPr>
                          <m:t>g</m:t>
                        </m:r>
                      </m:sub>
                    </m:sSub>
                    <m:r>
                      <m:rPr>
                        <m:nor/>
                      </m:rPr>
                      <w:rPr>
                        <w:rFonts w:ascii="Cambria Math" w:eastAsia="BatangChe" w:hAnsi="Cambria Math" w:cs="Calibri"/>
                        <w:b/>
                        <w:iCs/>
                        <w:szCs w:val="24"/>
                      </w:rPr>
                      <m:t>τ</m:t>
                    </m:r>
                  </m:e>
                </m:d>
                <m:r>
                  <m:rPr>
                    <m:nor/>
                  </m:rPr>
                  <w:rPr>
                    <w:rFonts w:ascii="Cambria Math" w:eastAsia="BatangChe" w:hAnsi="Cambria Math" w:cs="Arial"/>
                    <w:iCs/>
                    <w:szCs w:val="24"/>
                  </w:rPr>
                  <m:t xml:space="preserve"> +</m:t>
                </m:r>
                <m:sSub>
                  <m:sSubPr>
                    <m:ctrlPr>
                      <w:rPr>
                        <w:rFonts w:ascii="Cambria Math" w:eastAsia="BatangChe" w:hAnsi="Cambria Math" w:cs="Arial"/>
                        <w:iCs/>
                        <w:szCs w:val="24"/>
                      </w:rPr>
                    </m:ctrlPr>
                  </m:sSubPr>
                  <m:e>
                    <m:r>
                      <m:rPr>
                        <m:nor/>
                      </m:rPr>
                      <w:rPr>
                        <w:rFonts w:ascii="Cambria Math" w:eastAsia="BatangChe" w:hAnsi="Cambria Math" w:cs="Arial"/>
                        <w:iCs/>
                        <w:szCs w:val="24"/>
                      </w:rPr>
                      <m:t xml:space="preserve"> </m:t>
                    </m:r>
                    <m:r>
                      <m:rPr>
                        <m:nor/>
                      </m:rPr>
                      <w:rPr>
                        <w:rFonts w:ascii="Cambria Math" w:eastAsia="BatangChe" w:hAnsi="Cambria Math" w:cs="Calibri"/>
                        <w:iCs/>
                        <w:szCs w:val="24"/>
                      </w:rPr>
                      <m:t>ε</m:t>
                    </m:r>
                  </m:e>
                  <m:sub>
                    <m:r>
                      <m:rPr>
                        <m:nor/>
                      </m:rPr>
                      <w:rPr>
                        <w:rFonts w:ascii="Cambria Math" w:eastAsia="BatangChe" w:hAnsi="Cambria Math" w:cs="Arial"/>
                        <w:iCs/>
                        <w:szCs w:val="24"/>
                      </w:rPr>
                      <m:t>g</m:t>
                    </m:r>
                  </m:sub>
                </m:sSub>
                <m:sSub>
                  <m:sSubPr>
                    <m:ctrlPr>
                      <w:rPr>
                        <w:rFonts w:ascii="Cambria Math" w:eastAsia="BatangChe" w:hAnsi="Cambria Math" w:cs="Arial"/>
                        <w:iCs/>
                        <w:szCs w:val="24"/>
                      </w:rPr>
                    </m:ctrlPr>
                  </m:sSubPr>
                  <m:e>
                    <m:r>
                      <m:rPr>
                        <m:nor/>
                      </m:rPr>
                      <w:rPr>
                        <w:rFonts w:ascii="Cambria Math" w:eastAsia="BatangChe" w:hAnsi="Cambria Math" w:cs="Calibri"/>
                        <w:iCs/>
                        <w:szCs w:val="24"/>
                      </w:rPr>
                      <m:t>ρ</m:t>
                    </m:r>
                  </m:e>
                  <m:sub>
                    <m:r>
                      <m:rPr>
                        <m:nor/>
                      </m:rPr>
                      <w:rPr>
                        <w:rFonts w:ascii="Cambria Math" w:eastAsia="BatangChe" w:hAnsi="Cambria Math" w:cs="Arial"/>
                        <w:iCs/>
                        <w:szCs w:val="24"/>
                      </w:rPr>
                      <m:t>g</m:t>
                    </m:r>
                  </m:sub>
                </m:sSub>
                <m:r>
                  <m:rPr>
                    <m:nor/>
                  </m:rPr>
                  <w:rPr>
                    <w:rFonts w:ascii="Cambria Math" w:eastAsia="BatangChe" w:hAnsi="Cambria Math" w:cs="Arial"/>
                    <w:b/>
                    <w:iCs/>
                    <w:szCs w:val="24"/>
                  </w:rPr>
                  <m:t xml:space="preserve">g </m:t>
                </m:r>
                <m:r>
                  <m:rPr>
                    <m:nor/>
                  </m:rPr>
                  <w:rPr>
                    <w:rFonts w:ascii="Cambria Math" w:eastAsia="BatangChe" w:hAnsi="Cambria Math" w:cs="Arial"/>
                    <w:iCs/>
                    <w:szCs w:val="24"/>
                  </w:rPr>
                  <m:t xml:space="preserve">+ </m:t>
                </m:r>
                <m:sSub>
                  <m:sSubPr>
                    <m:ctrlPr>
                      <w:rPr>
                        <w:rFonts w:ascii="Cambria Math" w:eastAsia="BatangChe" w:hAnsi="Cambria Math" w:cs="Arial"/>
                        <w:iCs/>
                        <w:szCs w:val="24"/>
                      </w:rPr>
                    </m:ctrlPr>
                  </m:sSubPr>
                  <m:e>
                    <m:r>
                      <m:rPr>
                        <m:nor/>
                      </m:rPr>
                      <w:rPr>
                        <w:rFonts w:ascii="Cambria Math" w:eastAsia="BatangChe" w:hAnsi="Cambria Math" w:cs="Arial"/>
                        <w:iCs/>
                        <w:szCs w:val="24"/>
                      </w:rPr>
                      <m:t>S</m:t>
                    </m:r>
                  </m:e>
                  <m:sub>
                    <m:r>
                      <w:rPr>
                        <w:rFonts w:ascii="Cambria Math" w:eastAsia="BatangChe" w:hAnsi="Cambria Math" w:cs="Arial"/>
                        <w:szCs w:val="24"/>
                      </w:rPr>
                      <m:t>u</m:t>
                    </m:r>
                  </m:sub>
                </m:sSub>
              </m:oMath>
            </m:oMathPara>
          </w:p>
        </w:tc>
        <w:tc>
          <w:tcPr>
            <w:tcW w:w="720" w:type="dxa"/>
            <w:vAlign w:val="center"/>
          </w:tcPr>
          <w:p w14:paraId="2E6C2239" w14:textId="45084AEE" w:rsidR="00C520EE" w:rsidRPr="005328B5" w:rsidRDefault="00C520EE" w:rsidP="00900979">
            <w:pPr>
              <w:spacing w:before="0" w:after="0"/>
              <w:jc w:val="right"/>
              <w:rPr>
                <w:rFonts w:cs="Arial"/>
              </w:rPr>
            </w:pPr>
            <w:r>
              <w:t>(</w:t>
            </w:r>
            <w:fldSimple w:instr=" SEQ Equation \* ARABIC ">
              <w:r w:rsidR="00330563">
                <w:rPr>
                  <w:noProof/>
                </w:rPr>
                <w:t>2</w:t>
              </w:r>
            </w:fldSimple>
            <w:r>
              <w:t>)</w:t>
            </w:r>
          </w:p>
        </w:tc>
      </w:tr>
      <w:tr w:rsidR="00C520EE" w:rsidRPr="005F15D3" w14:paraId="4C7A765D" w14:textId="77777777" w:rsidTr="00900979">
        <w:trPr>
          <w:trHeight w:val="720"/>
        </w:trPr>
        <w:tc>
          <w:tcPr>
            <w:tcW w:w="8640" w:type="dxa"/>
            <w:vAlign w:val="center"/>
          </w:tcPr>
          <w:p w14:paraId="44DC913D" w14:textId="012A8595" w:rsidR="00C520EE" w:rsidRPr="00CF47DB" w:rsidRDefault="0084229E" w:rsidP="00900979">
            <w:pPr>
              <w:spacing w:before="0" w:after="0"/>
              <w:jc w:val="center"/>
              <w:rPr>
                <w:rFonts w:ascii="Lucida Sans" w:eastAsia="BatangChe" w:hAnsi="Lucida Sans" w:cstheme="minorHAnsi"/>
                <w:iCs/>
              </w:rPr>
            </w:pPr>
            <m:oMathPara>
              <m:oMathParaPr>
                <m:jc m:val="left"/>
              </m:oMathParaPr>
              <m:oMath>
                <m:f>
                  <m:fPr>
                    <m:ctrlPr>
                      <w:rPr>
                        <w:rFonts w:ascii="Cambria Math" w:eastAsia="BatangChe" w:hAnsi="Cambria Math" w:cs="Arial"/>
                        <w:iCs/>
                        <w:szCs w:val="24"/>
                      </w:rPr>
                    </m:ctrlPr>
                  </m:fPr>
                  <m:num>
                    <m:r>
                      <w:rPr>
                        <w:rFonts w:ascii="Cambria Math" w:eastAsia="BatangChe" w:hAnsi="Cambria Math" w:cs="Arial"/>
                        <w:szCs w:val="24"/>
                      </w:rPr>
                      <m:t>d</m:t>
                    </m:r>
                    <m:d>
                      <m:dPr>
                        <m:ctrlPr>
                          <w:rPr>
                            <w:rFonts w:ascii="Cambria Math" w:eastAsia="BatangChe" w:hAnsi="Cambria Math" w:cs="Arial"/>
                            <w:iCs/>
                            <w:szCs w:val="24"/>
                          </w:rPr>
                        </m:ctrlPr>
                      </m:dPr>
                      <m:e>
                        <m:sSub>
                          <m:sSubPr>
                            <m:ctrlPr>
                              <w:rPr>
                                <w:rFonts w:ascii="Cambria Math" w:eastAsia="BatangChe" w:hAnsi="Cambria Math" w:cs="Arial"/>
                                <w:iCs/>
                                <w:szCs w:val="24"/>
                              </w:rPr>
                            </m:ctrlPr>
                          </m:sSubPr>
                          <m:e>
                            <m:r>
                              <m:rPr>
                                <m:nor/>
                              </m:rPr>
                              <w:rPr>
                                <w:rFonts w:ascii="Cambria Math" w:eastAsia="BatangChe" w:hAnsi="Cambria Math" w:cs="Calibri"/>
                                <w:iCs/>
                                <w:szCs w:val="24"/>
                              </w:rPr>
                              <m:t>ε</m:t>
                            </m:r>
                          </m:e>
                          <m:sub>
                            <m:r>
                              <m:rPr>
                                <m:nor/>
                              </m:rPr>
                              <w:rPr>
                                <w:rFonts w:ascii="Cambria Math" w:eastAsia="BatangChe" w:hAnsi="Cambria Math" w:cs="Arial"/>
                                <w:iCs/>
                                <w:szCs w:val="24"/>
                              </w:rPr>
                              <m:t>g</m:t>
                            </m:r>
                          </m:sub>
                        </m:sSub>
                        <m:sSub>
                          <m:sSubPr>
                            <m:ctrlPr>
                              <w:rPr>
                                <w:rFonts w:ascii="Cambria Math" w:eastAsia="BatangChe" w:hAnsi="Cambria Math" w:cs="Arial"/>
                                <w:iCs/>
                                <w:szCs w:val="24"/>
                              </w:rPr>
                            </m:ctrlPr>
                          </m:sSubPr>
                          <m:e>
                            <m:r>
                              <m:rPr>
                                <m:nor/>
                              </m:rPr>
                              <w:rPr>
                                <w:rFonts w:ascii="Cambria Math" w:eastAsia="BatangChe" w:hAnsi="Cambria Math" w:cs="Calibri"/>
                                <w:iCs/>
                                <w:szCs w:val="24"/>
                              </w:rPr>
                              <m:t>ρ</m:t>
                            </m:r>
                          </m:e>
                          <m:sub>
                            <m:r>
                              <m:rPr>
                                <m:nor/>
                              </m:rPr>
                              <w:rPr>
                                <w:rFonts w:ascii="Cambria Math" w:eastAsia="BatangChe" w:hAnsi="Cambria Math" w:cs="Arial"/>
                                <w:iCs/>
                                <w:szCs w:val="24"/>
                              </w:rPr>
                              <m:t>g</m:t>
                            </m:r>
                          </m:sub>
                        </m:sSub>
                        <m:r>
                          <w:rPr>
                            <w:rFonts w:ascii="Cambria Math" w:eastAsia="BatangChe" w:hAnsi="Cambria Math" w:cs="Arial"/>
                            <w:szCs w:val="24"/>
                          </w:rPr>
                          <m:t>E</m:t>
                        </m:r>
                      </m:e>
                    </m:d>
                  </m:num>
                  <m:den>
                    <m:r>
                      <m:rPr>
                        <m:nor/>
                      </m:rPr>
                      <w:rPr>
                        <w:rFonts w:ascii="Cambria Math" w:eastAsia="BatangChe" w:hAnsi="Cambria Math" w:cs="Arial"/>
                        <w:iCs/>
                        <w:szCs w:val="24"/>
                      </w:rPr>
                      <m:t>dt</m:t>
                    </m:r>
                  </m:den>
                </m:f>
                <m:r>
                  <m:rPr>
                    <m:nor/>
                  </m:rPr>
                  <w:rPr>
                    <w:rFonts w:ascii="Cambria Math" w:eastAsia="BatangChe" w:hAnsi="Cambria Math" w:cs="Arial"/>
                    <w:iCs/>
                    <w:szCs w:val="24"/>
                  </w:rPr>
                  <m:t xml:space="preserve"> + </m:t>
                </m:r>
                <m:r>
                  <m:rPr>
                    <m:nor/>
                  </m:rPr>
                  <w:rPr>
                    <w:rFonts w:ascii="Cambria Math" w:eastAsia="BatangChe" w:hAnsi="Cambria Math" w:cs="Cambria Math"/>
                    <w:iCs/>
                    <w:szCs w:val="24"/>
                  </w:rPr>
                  <m:t>∇</m:t>
                </m:r>
                <m:r>
                  <m:rPr>
                    <m:nor/>
                  </m:rPr>
                  <w:rPr>
                    <w:rFonts w:ascii="Cambria Math" w:eastAsia="BatangChe" w:hAnsi="Cambria Math" w:cs="Arial"/>
                    <w:iCs/>
                    <w:szCs w:val="24"/>
                  </w:rPr>
                  <m:t>∙</m:t>
                </m:r>
                <m:d>
                  <m:dPr>
                    <m:ctrlPr>
                      <w:rPr>
                        <w:rFonts w:ascii="Cambria Math" w:eastAsia="BatangChe" w:hAnsi="Cambria Math" w:cs="Arial"/>
                        <w:iCs/>
                        <w:szCs w:val="24"/>
                      </w:rPr>
                    </m:ctrlPr>
                  </m:dPr>
                  <m:e>
                    <m:sSub>
                      <m:sSubPr>
                        <m:ctrlPr>
                          <w:rPr>
                            <w:rFonts w:ascii="Cambria Math" w:eastAsia="BatangChe" w:hAnsi="Cambria Math" w:cs="Arial"/>
                            <w:iCs/>
                            <w:szCs w:val="24"/>
                          </w:rPr>
                        </m:ctrlPr>
                      </m:sSubPr>
                      <m:e>
                        <m:r>
                          <m:rPr>
                            <m:nor/>
                          </m:rPr>
                          <w:rPr>
                            <w:rFonts w:ascii="Cambria Math" w:eastAsia="BatangChe" w:hAnsi="Cambria Math" w:cs="Calibri"/>
                            <w:iCs/>
                            <w:szCs w:val="24"/>
                          </w:rPr>
                          <m:t>ε</m:t>
                        </m:r>
                      </m:e>
                      <m:sub>
                        <m:r>
                          <m:rPr>
                            <m:nor/>
                          </m:rPr>
                          <w:rPr>
                            <w:rFonts w:ascii="Cambria Math" w:eastAsia="BatangChe" w:hAnsi="Cambria Math" w:cs="Arial"/>
                            <w:iCs/>
                            <w:szCs w:val="24"/>
                          </w:rPr>
                          <m:t>g</m:t>
                        </m:r>
                      </m:sub>
                    </m:sSub>
                    <m:sSub>
                      <m:sSubPr>
                        <m:ctrlPr>
                          <w:rPr>
                            <w:rFonts w:ascii="Cambria Math" w:eastAsia="BatangChe" w:hAnsi="Cambria Math" w:cs="Arial"/>
                            <w:iCs/>
                            <w:szCs w:val="24"/>
                          </w:rPr>
                        </m:ctrlPr>
                      </m:sSubPr>
                      <m:e>
                        <m:r>
                          <m:rPr>
                            <m:nor/>
                          </m:rPr>
                          <w:rPr>
                            <w:rFonts w:ascii="Cambria Math" w:eastAsia="BatangChe" w:hAnsi="Cambria Math" w:cs="Calibri"/>
                            <w:iCs/>
                            <w:szCs w:val="24"/>
                          </w:rPr>
                          <m:t>ρ</m:t>
                        </m:r>
                      </m:e>
                      <m:sub>
                        <m:r>
                          <m:rPr>
                            <m:nor/>
                          </m:rPr>
                          <w:rPr>
                            <w:rFonts w:ascii="Cambria Math" w:eastAsia="BatangChe" w:hAnsi="Cambria Math" w:cs="Arial"/>
                            <w:iCs/>
                            <w:szCs w:val="24"/>
                          </w:rPr>
                          <m:t>g</m:t>
                        </m:r>
                      </m:sub>
                    </m:sSub>
                    <m:sSub>
                      <m:sSubPr>
                        <m:ctrlPr>
                          <w:rPr>
                            <w:rFonts w:ascii="Cambria Math" w:eastAsia="BatangChe" w:hAnsi="Cambria Math" w:cs="Arial"/>
                            <w:iCs/>
                            <w:szCs w:val="24"/>
                          </w:rPr>
                        </m:ctrlPr>
                      </m:sSubPr>
                      <m:e>
                        <m:r>
                          <m:rPr>
                            <m:nor/>
                          </m:rPr>
                          <w:rPr>
                            <w:rFonts w:ascii="Cambria Math" w:eastAsia="BatangChe" w:hAnsi="Cambria Math" w:cs="Arial"/>
                            <w:b/>
                            <w:iCs/>
                            <w:szCs w:val="24"/>
                          </w:rPr>
                          <m:t>u</m:t>
                        </m:r>
                      </m:e>
                      <m:sub>
                        <m:r>
                          <m:rPr>
                            <m:nor/>
                          </m:rPr>
                          <w:rPr>
                            <w:rFonts w:ascii="Cambria Math" w:eastAsia="BatangChe" w:hAnsi="Cambria Math" w:cs="Arial"/>
                            <w:iCs/>
                            <w:szCs w:val="24"/>
                          </w:rPr>
                          <m:t>g</m:t>
                        </m:r>
                      </m:sub>
                    </m:sSub>
                    <m:r>
                      <m:rPr>
                        <m:nor/>
                      </m:rPr>
                      <w:rPr>
                        <w:rFonts w:ascii="Cambria Math" w:eastAsia="BatangChe" w:hAnsi="Cambria Math" w:cs="Arial"/>
                        <w:iCs/>
                        <w:szCs w:val="24"/>
                      </w:rPr>
                      <m:t>E</m:t>
                    </m:r>
                  </m:e>
                </m:d>
                <m:r>
                  <m:rPr>
                    <m:nor/>
                  </m:rPr>
                  <w:rPr>
                    <w:rFonts w:ascii="Cambria Math" w:eastAsia="BatangChe" w:hAnsi="Cambria Math" w:cs="Arial"/>
                    <w:iCs/>
                    <w:szCs w:val="24"/>
                  </w:rPr>
                  <m:t xml:space="preserve"> = </m:t>
                </m:r>
                <m:r>
                  <m:rPr>
                    <m:sty m:val="p"/>
                  </m:rPr>
                  <w:rPr>
                    <w:rFonts w:ascii="Cambria Math" w:eastAsia="BatangChe" w:hAnsi="Cambria Math" w:cs="Arial"/>
                    <w:szCs w:val="24"/>
                  </w:rPr>
                  <m:t>-</m:t>
                </m:r>
                <m:r>
                  <m:rPr>
                    <m:nor/>
                  </m:rPr>
                  <w:rPr>
                    <w:rFonts w:ascii="Cambria Math" w:eastAsia="BatangChe" w:hAnsi="Cambria Math" w:cs="Cambria Math"/>
                    <w:iCs/>
                    <w:szCs w:val="24"/>
                  </w:rPr>
                  <m:t>∇</m:t>
                </m:r>
                <m:r>
                  <m:rPr>
                    <m:nor/>
                  </m:rPr>
                  <w:rPr>
                    <w:rFonts w:ascii="Cambria Math" w:eastAsia="BatangChe" w:hAnsi="Cambria Math" w:cs="Arial"/>
                    <w:iCs/>
                    <w:szCs w:val="24"/>
                  </w:rPr>
                  <m:t xml:space="preserve">Q + </m:t>
                </m:r>
                <m:sSub>
                  <m:sSubPr>
                    <m:ctrlPr>
                      <w:rPr>
                        <w:rFonts w:ascii="Cambria Math" w:eastAsia="BatangChe" w:hAnsi="Cambria Math" w:cs="Arial"/>
                        <w:iCs/>
                        <w:szCs w:val="24"/>
                      </w:rPr>
                    </m:ctrlPr>
                  </m:sSubPr>
                  <m:e>
                    <m:r>
                      <m:rPr>
                        <m:nor/>
                      </m:rPr>
                      <w:rPr>
                        <w:rFonts w:ascii="Cambria Math" w:eastAsia="BatangChe" w:hAnsi="Cambria Math" w:cs="Arial"/>
                        <w:iCs/>
                        <w:szCs w:val="24"/>
                      </w:rPr>
                      <m:t>S</m:t>
                    </m:r>
                  </m:e>
                  <m:sub>
                    <m:r>
                      <w:rPr>
                        <w:rFonts w:ascii="Cambria Math" w:eastAsia="BatangChe" w:hAnsi="Cambria Math" w:cs="Arial"/>
                        <w:szCs w:val="24"/>
                      </w:rPr>
                      <m:t>E</m:t>
                    </m:r>
                  </m:sub>
                </m:sSub>
              </m:oMath>
            </m:oMathPara>
          </w:p>
        </w:tc>
        <w:tc>
          <w:tcPr>
            <w:tcW w:w="720" w:type="dxa"/>
            <w:vAlign w:val="center"/>
          </w:tcPr>
          <w:p w14:paraId="5CBCA7B3" w14:textId="2B240857" w:rsidR="00C520EE" w:rsidRPr="005328B5" w:rsidRDefault="00C520EE" w:rsidP="00900979">
            <w:pPr>
              <w:spacing w:before="0" w:after="0"/>
              <w:jc w:val="right"/>
              <w:rPr>
                <w:rFonts w:cs="Arial"/>
              </w:rPr>
            </w:pPr>
            <w:r>
              <w:t>(</w:t>
            </w:r>
            <w:fldSimple w:instr=" SEQ Equation \* ARABIC ">
              <w:r w:rsidR="00330563">
                <w:rPr>
                  <w:noProof/>
                </w:rPr>
                <w:t>3</w:t>
              </w:r>
            </w:fldSimple>
            <w:r>
              <w:t>)</w:t>
            </w:r>
          </w:p>
        </w:tc>
      </w:tr>
      <w:tr w:rsidR="00AF42EA" w:rsidRPr="005F15D3" w14:paraId="58FE325C" w14:textId="77777777" w:rsidTr="00900979">
        <w:trPr>
          <w:trHeight w:val="720"/>
        </w:trPr>
        <w:tc>
          <w:tcPr>
            <w:tcW w:w="8640" w:type="dxa"/>
            <w:vAlign w:val="center"/>
          </w:tcPr>
          <w:p w14:paraId="200CDFC7" w14:textId="0BCA9BB1" w:rsidR="00AF42EA" w:rsidRPr="000F612E" w:rsidRDefault="0084229E" w:rsidP="00900979">
            <w:pPr>
              <w:spacing w:before="0" w:after="0"/>
              <w:jc w:val="center"/>
              <w:rPr>
                <w:rFonts w:eastAsia="Calibri" w:cs="Times New Roman"/>
                <w:iCs/>
                <w:szCs w:val="24"/>
              </w:rPr>
            </w:pPr>
            <m:oMathPara>
              <m:oMathParaPr>
                <m:jc m:val="left"/>
              </m:oMathParaPr>
              <m:oMath>
                <m:f>
                  <m:fPr>
                    <m:ctrlPr>
                      <w:rPr>
                        <w:rFonts w:ascii="Cambria Math" w:eastAsia="BatangChe" w:hAnsi="Cambria Math" w:cstheme="minorHAnsi"/>
                        <w:iCs/>
                        <w:szCs w:val="24"/>
                      </w:rPr>
                    </m:ctrlPr>
                  </m:fPr>
                  <m:num>
                    <m:r>
                      <w:rPr>
                        <w:rFonts w:ascii="Cambria Math" w:eastAsia="BatangChe" w:hAnsi="Cambria Math" w:cstheme="minorHAnsi"/>
                        <w:szCs w:val="24"/>
                      </w:rPr>
                      <m:t>d</m:t>
                    </m:r>
                    <m:d>
                      <m:dPr>
                        <m:ctrlPr>
                          <w:rPr>
                            <w:rFonts w:ascii="Cambria Math" w:eastAsia="BatangChe" w:hAnsi="Cambria Math" w:cstheme="minorHAnsi"/>
                            <w:iCs/>
                            <w:szCs w:val="24"/>
                          </w:rPr>
                        </m:ctrlPr>
                      </m:dPr>
                      <m:e>
                        <m:sSub>
                          <m:sSubPr>
                            <m:ctrlPr>
                              <w:rPr>
                                <w:rFonts w:ascii="Cambria Math" w:eastAsia="BatangChe" w:hAnsi="Cambria Math" w:cstheme="minorHAnsi"/>
                                <w:iCs/>
                                <w:szCs w:val="24"/>
                              </w:rPr>
                            </m:ctrlPr>
                          </m:sSubPr>
                          <m:e>
                            <m:r>
                              <m:rPr>
                                <m:sty m:val="p"/>
                              </m:rPr>
                              <w:rPr>
                                <w:rFonts w:ascii="Cambria Math" w:eastAsia="BatangChe" w:hAnsi="Cambria Math" w:cs="Calibri"/>
                                <w:szCs w:val="24"/>
                              </w:rPr>
                              <m:t>ε</m:t>
                            </m:r>
                          </m:e>
                          <m:sub>
                            <m:r>
                              <m:rPr>
                                <m:sty m:val="p"/>
                              </m:rPr>
                              <w:rPr>
                                <w:rFonts w:ascii="Cambria Math" w:eastAsia="BatangChe" w:hAnsi="Cambria Math" w:cstheme="minorHAnsi"/>
                                <w:szCs w:val="24"/>
                              </w:rPr>
                              <m:t>g</m:t>
                            </m:r>
                          </m:sub>
                        </m:sSub>
                        <m:sSub>
                          <m:sSubPr>
                            <m:ctrlPr>
                              <w:rPr>
                                <w:rFonts w:ascii="Cambria Math" w:eastAsia="BatangChe" w:hAnsi="Cambria Math" w:cstheme="minorHAnsi"/>
                                <w:iCs/>
                                <w:szCs w:val="24"/>
                              </w:rPr>
                            </m:ctrlPr>
                          </m:sSubPr>
                          <m:e>
                            <m:r>
                              <m:rPr>
                                <m:sty m:val="p"/>
                              </m:rPr>
                              <w:rPr>
                                <w:rFonts w:ascii="Cambria Math" w:eastAsia="BatangChe" w:hAnsi="Cambria Math" w:cs="Calibri"/>
                                <w:szCs w:val="24"/>
                              </w:rPr>
                              <m:t>ρ</m:t>
                            </m:r>
                          </m:e>
                          <m:sub>
                            <m:r>
                              <m:rPr>
                                <m:sty m:val="p"/>
                              </m:rPr>
                              <w:rPr>
                                <w:rFonts w:ascii="Cambria Math" w:eastAsia="BatangChe" w:hAnsi="Cambria Math" w:cstheme="minorHAnsi"/>
                                <w:szCs w:val="24"/>
                              </w:rPr>
                              <m:t>g</m:t>
                            </m:r>
                          </m:sub>
                        </m:sSub>
                        <m:sSub>
                          <m:sSubPr>
                            <m:ctrlPr>
                              <w:rPr>
                                <w:rFonts w:ascii="Cambria Math" w:eastAsia="BatangChe" w:hAnsi="Cambria Math" w:cstheme="minorHAnsi"/>
                                <w:iCs/>
                                <w:szCs w:val="24"/>
                              </w:rPr>
                            </m:ctrlPr>
                          </m:sSubPr>
                          <m:e>
                            <m:r>
                              <m:rPr>
                                <m:sty m:val="p"/>
                              </m:rPr>
                              <w:rPr>
                                <w:rFonts w:ascii="Cambria Math" w:eastAsia="BatangChe" w:hAnsi="Cambria Math" w:cstheme="minorHAnsi"/>
                                <w:szCs w:val="24"/>
                              </w:rPr>
                              <m:t>Y</m:t>
                            </m:r>
                          </m:e>
                          <m:sub>
                            <m:r>
                              <m:rPr>
                                <m:sty m:val="p"/>
                              </m:rPr>
                              <w:rPr>
                                <w:rFonts w:ascii="Cambria Math" w:eastAsia="BatangChe" w:hAnsi="Cambria Math" w:cstheme="minorHAnsi"/>
                                <w:szCs w:val="24"/>
                              </w:rPr>
                              <m:t>i</m:t>
                            </m:r>
                          </m:sub>
                        </m:sSub>
                      </m:e>
                    </m:d>
                  </m:num>
                  <m:den>
                    <m:r>
                      <m:rPr>
                        <m:sty m:val="p"/>
                      </m:rPr>
                      <w:rPr>
                        <w:rFonts w:ascii="Cambria Math" w:eastAsia="BatangChe" w:hAnsi="Cambria Math" w:cstheme="minorHAnsi"/>
                        <w:szCs w:val="24"/>
                      </w:rPr>
                      <m:t>dt</m:t>
                    </m:r>
                  </m:den>
                </m:f>
                <m:r>
                  <m:rPr>
                    <m:sty m:val="p"/>
                  </m:rPr>
                  <w:rPr>
                    <w:rFonts w:ascii="Cambria Math" w:eastAsia="BatangChe" w:hAnsi="Cambria Math" w:cstheme="minorHAnsi"/>
                    <w:szCs w:val="24"/>
                  </w:rPr>
                  <m:t xml:space="preserve"> + </m:t>
                </m:r>
                <m:r>
                  <m:rPr>
                    <m:sty m:val="p"/>
                  </m:rPr>
                  <w:rPr>
                    <w:rFonts w:ascii="Cambria Math" w:eastAsia="BatangChe" w:hAnsi="Cambria Math" w:cs="Cambria Math"/>
                    <w:szCs w:val="24"/>
                  </w:rPr>
                  <m:t>∇</m:t>
                </m:r>
                <m:r>
                  <m:rPr>
                    <m:sty m:val="p"/>
                  </m:rPr>
                  <w:rPr>
                    <w:rFonts w:ascii="Cambria Math" w:eastAsia="BatangChe" w:hAnsi="Cambria Math" w:cstheme="minorHAnsi"/>
                    <w:szCs w:val="24"/>
                  </w:rPr>
                  <m:t>∙</m:t>
                </m:r>
                <m:d>
                  <m:dPr>
                    <m:ctrlPr>
                      <w:rPr>
                        <w:rFonts w:ascii="Cambria Math" w:eastAsia="BatangChe" w:hAnsi="Cambria Math" w:cstheme="minorHAnsi"/>
                        <w:iCs/>
                        <w:szCs w:val="24"/>
                      </w:rPr>
                    </m:ctrlPr>
                  </m:dPr>
                  <m:e>
                    <m:sSub>
                      <m:sSubPr>
                        <m:ctrlPr>
                          <w:rPr>
                            <w:rFonts w:ascii="Cambria Math" w:eastAsia="BatangChe" w:hAnsi="Cambria Math" w:cstheme="minorHAnsi"/>
                            <w:iCs/>
                            <w:szCs w:val="24"/>
                          </w:rPr>
                        </m:ctrlPr>
                      </m:sSubPr>
                      <m:e>
                        <m:r>
                          <m:rPr>
                            <m:sty m:val="p"/>
                          </m:rPr>
                          <w:rPr>
                            <w:rFonts w:ascii="Cambria Math" w:eastAsia="BatangChe" w:hAnsi="Cambria Math" w:cs="Calibri"/>
                            <w:szCs w:val="24"/>
                          </w:rPr>
                          <m:t>ε</m:t>
                        </m:r>
                      </m:e>
                      <m:sub>
                        <m:r>
                          <m:rPr>
                            <m:sty m:val="p"/>
                          </m:rPr>
                          <w:rPr>
                            <w:rFonts w:ascii="Cambria Math" w:eastAsia="BatangChe" w:hAnsi="Cambria Math" w:cstheme="minorHAnsi"/>
                            <w:szCs w:val="24"/>
                          </w:rPr>
                          <m:t>g</m:t>
                        </m:r>
                      </m:sub>
                    </m:sSub>
                    <m:sSub>
                      <m:sSubPr>
                        <m:ctrlPr>
                          <w:rPr>
                            <w:rFonts w:ascii="Cambria Math" w:eastAsia="BatangChe" w:hAnsi="Cambria Math" w:cstheme="minorHAnsi"/>
                            <w:iCs/>
                            <w:szCs w:val="24"/>
                          </w:rPr>
                        </m:ctrlPr>
                      </m:sSubPr>
                      <m:e>
                        <m:r>
                          <m:rPr>
                            <m:sty m:val="p"/>
                          </m:rPr>
                          <w:rPr>
                            <w:rFonts w:ascii="Cambria Math" w:eastAsia="BatangChe" w:hAnsi="Cambria Math" w:cs="Calibri"/>
                            <w:szCs w:val="24"/>
                          </w:rPr>
                          <m:t>ρ</m:t>
                        </m:r>
                      </m:e>
                      <m:sub>
                        <m:r>
                          <m:rPr>
                            <m:sty m:val="p"/>
                          </m:rPr>
                          <w:rPr>
                            <w:rFonts w:ascii="Cambria Math" w:eastAsia="BatangChe" w:hAnsi="Cambria Math" w:cstheme="minorHAnsi"/>
                            <w:szCs w:val="24"/>
                          </w:rPr>
                          <m:t>g</m:t>
                        </m:r>
                      </m:sub>
                    </m:sSub>
                    <m:sSub>
                      <m:sSubPr>
                        <m:ctrlPr>
                          <w:rPr>
                            <w:rFonts w:ascii="Cambria Math" w:eastAsia="BatangChe" w:hAnsi="Cambria Math" w:cs="Arial"/>
                            <w:iCs/>
                            <w:szCs w:val="24"/>
                          </w:rPr>
                        </m:ctrlPr>
                      </m:sSubPr>
                      <m:e>
                        <m:r>
                          <m:rPr>
                            <m:nor/>
                          </m:rPr>
                          <w:rPr>
                            <w:rFonts w:ascii="Cambria Math" w:eastAsia="BatangChe" w:hAnsi="Cambria Math" w:cs="Arial"/>
                            <w:b/>
                            <w:iCs/>
                            <w:szCs w:val="24"/>
                          </w:rPr>
                          <m:t>u</m:t>
                        </m:r>
                      </m:e>
                      <m:sub>
                        <m:r>
                          <m:rPr>
                            <m:nor/>
                          </m:rPr>
                          <w:rPr>
                            <w:rFonts w:ascii="Cambria Math" w:eastAsia="BatangChe" w:hAnsi="Cambria Math" w:cs="Arial"/>
                            <w:iCs/>
                            <w:szCs w:val="24"/>
                          </w:rPr>
                          <m:t>g</m:t>
                        </m:r>
                      </m:sub>
                    </m:sSub>
                    <m:sSub>
                      <m:sSubPr>
                        <m:ctrlPr>
                          <w:rPr>
                            <w:rFonts w:ascii="Cambria Math" w:eastAsia="BatangChe" w:hAnsi="Cambria Math" w:cstheme="minorHAnsi"/>
                            <w:iCs/>
                            <w:szCs w:val="24"/>
                          </w:rPr>
                        </m:ctrlPr>
                      </m:sSubPr>
                      <m:e>
                        <m:r>
                          <m:rPr>
                            <m:sty m:val="p"/>
                          </m:rPr>
                          <w:rPr>
                            <w:rFonts w:ascii="Cambria Math" w:eastAsia="BatangChe" w:hAnsi="Cambria Math" w:cstheme="minorHAnsi"/>
                            <w:szCs w:val="24"/>
                          </w:rPr>
                          <m:t>Y</m:t>
                        </m:r>
                      </m:e>
                      <m:sub>
                        <m:r>
                          <m:rPr>
                            <m:sty m:val="p"/>
                          </m:rPr>
                          <w:rPr>
                            <w:rFonts w:ascii="Cambria Math" w:eastAsia="BatangChe" w:hAnsi="Cambria Math" w:cstheme="minorHAnsi"/>
                            <w:szCs w:val="24"/>
                          </w:rPr>
                          <m:t>i</m:t>
                        </m:r>
                      </m:sub>
                    </m:sSub>
                  </m:e>
                </m:d>
                <m:r>
                  <m:rPr>
                    <m:sty m:val="p"/>
                  </m:rPr>
                  <w:rPr>
                    <w:rFonts w:ascii="Cambria Math" w:eastAsia="BatangChe" w:hAnsi="Cambria Math" w:cstheme="minorHAnsi"/>
                    <w:szCs w:val="24"/>
                  </w:rPr>
                  <m:t xml:space="preserve"> = </m:t>
                </m:r>
                <m:r>
                  <m:rPr>
                    <m:sty m:val="p"/>
                  </m:rPr>
                  <w:rPr>
                    <w:rFonts w:ascii="Cambria Math" w:eastAsia="BatangChe" w:hAnsi="Cambria Math" w:cs="Cambria Math"/>
                    <w:szCs w:val="24"/>
                  </w:rPr>
                  <m:t>∇∙</m:t>
                </m:r>
                <m:d>
                  <m:dPr>
                    <m:ctrlPr>
                      <w:rPr>
                        <w:rFonts w:ascii="Cambria Math" w:eastAsia="BatangChe" w:hAnsi="Cambria Math" w:cstheme="minorHAnsi"/>
                        <w:iCs/>
                        <w:szCs w:val="24"/>
                      </w:rPr>
                    </m:ctrlPr>
                  </m:dPr>
                  <m:e>
                    <m:sSub>
                      <m:sSubPr>
                        <m:ctrlPr>
                          <w:rPr>
                            <w:rFonts w:ascii="Cambria Math" w:eastAsia="BatangChe" w:hAnsi="Cambria Math" w:cstheme="minorHAnsi"/>
                            <w:iCs/>
                            <w:szCs w:val="24"/>
                          </w:rPr>
                        </m:ctrlPr>
                      </m:sSubPr>
                      <m:e>
                        <m:r>
                          <m:rPr>
                            <m:sty m:val="p"/>
                          </m:rPr>
                          <w:rPr>
                            <w:rFonts w:ascii="Cambria Math" w:eastAsia="BatangChe" w:hAnsi="Cambria Math" w:cstheme="minorHAnsi"/>
                            <w:szCs w:val="24"/>
                          </w:rPr>
                          <m:t>D</m:t>
                        </m:r>
                      </m:e>
                      <m:sub>
                        <m:r>
                          <m:rPr>
                            <m:sty m:val="p"/>
                          </m:rPr>
                          <w:rPr>
                            <w:rFonts w:ascii="Cambria Math" w:eastAsia="BatangChe" w:hAnsi="Cambria Math" w:cstheme="minorHAnsi"/>
                            <w:szCs w:val="24"/>
                          </w:rPr>
                          <m:t>i</m:t>
                        </m:r>
                      </m:sub>
                    </m:sSub>
                    <m:r>
                      <m:rPr>
                        <m:sty m:val="p"/>
                      </m:rPr>
                      <w:rPr>
                        <w:rFonts w:ascii="Cambria Math" w:eastAsia="BatangChe" w:hAnsi="Cambria Math" w:cs="Cambria Math"/>
                        <w:szCs w:val="24"/>
                      </w:rPr>
                      <m:t>∇</m:t>
                    </m:r>
                    <m:sSub>
                      <m:sSubPr>
                        <m:ctrlPr>
                          <w:rPr>
                            <w:rFonts w:ascii="Cambria Math" w:eastAsia="BatangChe" w:hAnsi="Cambria Math" w:cstheme="minorHAnsi"/>
                            <w:iCs/>
                            <w:szCs w:val="24"/>
                          </w:rPr>
                        </m:ctrlPr>
                      </m:sSubPr>
                      <m:e>
                        <m:r>
                          <m:rPr>
                            <m:sty m:val="p"/>
                          </m:rPr>
                          <w:rPr>
                            <w:rFonts w:ascii="Cambria Math" w:eastAsia="BatangChe" w:hAnsi="Cambria Math" w:cstheme="minorHAnsi"/>
                            <w:szCs w:val="24"/>
                          </w:rPr>
                          <m:t>Y</m:t>
                        </m:r>
                      </m:e>
                      <m:sub>
                        <m:r>
                          <m:rPr>
                            <m:sty m:val="p"/>
                          </m:rPr>
                          <w:rPr>
                            <w:rFonts w:ascii="Cambria Math" w:eastAsia="BatangChe" w:hAnsi="Cambria Math" w:cstheme="minorHAnsi"/>
                            <w:szCs w:val="24"/>
                          </w:rPr>
                          <m:t>i</m:t>
                        </m:r>
                      </m:sub>
                    </m:sSub>
                  </m:e>
                </m:d>
                <m:r>
                  <m:rPr>
                    <m:sty m:val="p"/>
                  </m:rPr>
                  <w:rPr>
                    <w:rFonts w:ascii="Cambria Math" w:eastAsia="BatangChe" w:hAnsi="Cambria Math" w:cstheme="minorHAnsi"/>
                    <w:szCs w:val="24"/>
                  </w:rPr>
                  <m:t xml:space="preserve"> + </m:t>
                </m:r>
                <m:sSub>
                  <m:sSubPr>
                    <m:ctrlPr>
                      <w:rPr>
                        <w:rFonts w:ascii="Cambria Math" w:eastAsia="BatangChe" w:hAnsi="Cambria Math" w:cstheme="minorHAnsi"/>
                        <w:iCs/>
                        <w:szCs w:val="24"/>
                      </w:rPr>
                    </m:ctrlPr>
                  </m:sSubPr>
                  <m:e>
                    <m:r>
                      <m:rPr>
                        <m:sty m:val="p"/>
                      </m:rPr>
                      <w:rPr>
                        <w:rFonts w:ascii="Cambria Math" w:eastAsia="BatangChe" w:hAnsi="Cambria Math" w:cstheme="minorHAnsi"/>
                        <w:szCs w:val="24"/>
                      </w:rPr>
                      <m:t>S</m:t>
                    </m:r>
                  </m:e>
                  <m:sub>
                    <m:sSub>
                      <m:sSubPr>
                        <m:ctrlPr>
                          <w:rPr>
                            <w:rFonts w:ascii="Cambria Math" w:eastAsia="BatangChe" w:hAnsi="Cambria Math" w:cstheme="minorHAnsi"/>
                            <w:i/>
                            <w:iCs/>
                            <w:szCs w:val="24"/>
                          </w:rPr>
                        </m:ctrlPr>
                      </m:sSubPr>
                      <m:e>
                        <m:r>
                          <w:rPr>
                            <w:rFonts w:ascii="Cambria Math" w:eastAsia="BatangChe" w:hAnsi="Cambria Math" w:cstheme="minorHAnsi"/>
                            <w:szCs w:val="24"/>
                          </w:rPr>
                          <m:t>Y</m:t>
                        </m:r>
                      </m:e>
                      <m:sub>
                        <m:r>
                          <w:rPr>
                            <w:rFonts w:ascii="Cambria Math" w:eastAsia="BatangChe" w:hAnsi="Cambria Math" w:cstheme="minorHAnsi"/>
                            <w:szCs w:val="24"/>
                          </w:rPr>
                          <m:t>i</m:t>
                        </m:r>
                      </m:sub>
                    </m:sSub>
                  </m:sub>
                </m:sSub>
              </m:oMath>
            </m:oMathPara>
          </w:p>
        </w:tc>
        <w:tc>
          <w:tcPr>
            <w:tcW w:w="720" w:type="dxa"/>
            <w:vAlign w:val="center"/>
          </w:tcPr>
          <w:p w14:paraId="28F1A2C5" w14:textId="59E204B9" w:rsidR="00AF42EA" w:rsidRDefault="00AF42EA" w:rsidP="00900979">
            <w:pPr>
              <w:spacing w:before="0" w:after="0"/>
              <w:jc w:val="right"/>
            </w:pPr>
            <w:bookmarkStart w:id="3" w:name="_Ref45978369"/>
            <w:r>
              <w:t>(</w:t>
            </w:r>
            <w:fldSimple w:instr=" SEQ Equation \* ARABIC ">
              <w:r w:rsidR="00330563">
                <w:rPr>
                  <w:noProof/>
                </w:rPr>
                <w:t>4</w:t>
              </w:r>
            </w:fldSimple>
            <w:r>
              <w:t>)</w:t>
            </w:r>
            <w:bookmarkEnd w:id="3"/>
          </w:p>
        </w:tc>
      </w:tr>
    </w:tbl>
    <w:p w14:paraId="7519C27F" w14:textId="409C4B45" w:rsidR="009E5733" w:rsidRDefault="00B62EEF" w:rsidP="004A5C46">
      <w:r>
        <w:t xml:space="preserve">where </w:t>
      </w:r>
      <m:oMath>
        <m:sSub>
          <m:sSubPr>
            <m:ctrlPr>
              <w:rPr>
                <w:rFonts w:ascii="Cambria Math" w:eastAsia="Yu Mincho Demibold" w:hAnsi="Cambria Math" w:cs="Arial"/>
                <w:szCs w:val="24"/>
              </w:rPr>
            </m:ctrlPr>
          </m:sSubPr>
          <m:e>
            <m:r>
              <m:rPr>
                <m:nor/>
              </m:rPr>
              <w:rPr>
                <w:rFonts w:ascii="Cambria Math" w:eastAsia="Yu Mincho Demibold" w:hAnsi="Cambria Math" w:cs="Calibri"/>
                <w:szCs w:val="24"/>
              </w:rPr>
              <m:t>ε</m:t>
            </m:r>
          </m:e>
          <m:sub>
            <m:r>
              <m:rPr>
                <m:nor/>
              </m:rPr>
              <w:rPr>
                <w:rFonts w:ascii="Cambria Math" w:eastAsia="Yu Mincho Demibold" w:hAnsi="Cambria Math" w:cs="Arial"/>
                <w:szCs w:val="24"/>
              </w:rPr>
              <m:t>g</m:t>
            </m:r>
          </m:sub>
        </m:sSub>
      </m:oMath>
      <w:r w:rsidR="00BD6A8B">
        <w:t xml:space="preserve">, </w:t>
      </w:r>
      <m:oMath>
        <m:sSub>
          <m:sSubPr>
            <m:ctrlPr>
              <w:rPr>
                <w:rFonts w:ascii="Cambria Math" w:eastAsia="Yu Mincho Demibold" w:hAnsi="Cambria Math" w:cs="Arial"/>
                <w:szCs w:val="24"/>
              </w:rPr>
            </m:ctrlPr>
          </m:sSubPr>
          <m:e>
            <m:r>
              <m:rPr>
                <m:nor/>
              </m:rPr>
              <w:rPr>
                <w:rFonts w:ascii="Cambria Math" w:eastAsia="Yu Mincho Demibold" w:hAnsi="Cambria Math" w:cs="Calibri"/>
                <w:szCs w:val="24"/>
              </w:rPr>
              <m:t>ρ</m:t>
            </m:r>
          </m:e>
          <m:sub>
            <m:r>
              <m:rPr>
                <m:nor/>
              </m:rPr>
              <w:rPr>
                <w:rFonts w:ascii="Cambria Math" w:eastAsia="Yu Mincho Demibold" w:hAnsi="Cambria Math" w:cs="Arial"/>
                <w:szCs w:val="24"/>
              </w:rPr>
              <m:t>g</m:t>
            </m:r>
          </m:sub>
        </m:sSub>
      </m:oMath>
      <w:r w:rsidR="00BD6A8B">
        <w:t xml:space="preserve">, </w:t>
      </w:r>
      <m:oMath>
        <m:sSub>
          <m:sSubPr>
            <m:ctrlPr>
              <w:rPr>
                <w:rFonts w:ascii="Cambria Math" w:eastAsia="Yu Mincho Demibold" w:hAnsi="Cambria Math" w:cs="Arial"/>
                <w:szCs w:val="24"/>
              </w:rPr>
            </m:ctrlPr>
          </m:sSubPr>
          <m:e>
            <m:r>
              <m:rPr>
                <m:nor/>
              </m:rPr>
              <w:rPr>
                <w:rFonts w:ascii="Cambria Math" w:eastAsia="Yu Mincho Demibold" w:hAnsi="Cambria Math" w:cs="Arial"/>
                <w:b/>
                <w:szCs w:val="24"/>
              </w:rPr>
              <m:t>u</m:t>
            </m:r>
          </m:e>
          <m:sub>
            <m:r>
              <m:rPr>
                <m:nor/>
              </m:rPr>
              <w:rPr>
                <w:rFonts w:ascii="Cambria Math" w:eastAsia="Yu Mincho Demibold" w:hAnsi="Cambria Math" w:cs="Arial"/>
                <w:szCs w:val="24"/>
              </w:rPr>
              <m:t>g</m:t>
            </m:r>
          </m:sub>
        </m:sSub>
      </m:oMath>
      <w:r w:rsidR="00BD6A8B">
        <w:t xml:space="preserve">, </w:t>
      </w:r>
      <m:oMath>
        <m:r>
          <m:rPr>
            <m:nor/>
          </m:rPr>
          <w:rPr>
            <w:rFonts w:ascii="Cambria Math" w:eastAsia="BatangChe" w:hAnsi="Cambria Math" w:cs="Arial"/>
            <w:iCs/>
            <w:szCs w:val="24"/>
          </w:rPr>
          <m:t>p</m:t>
        </m:r>
      </m:oMath>
      <w:r w:rsidR="00BD6A8B">
        <w:rPr>
          <w:rFonts w:eastAsiaTheme="minorEastAsia"/>
          <w:iCs/>
          <w:szCs w:val="24"/>
        </w:rPr>
        <w:t xml:space="preserve">, </w:t>
      </w:r>
      <m:oMath>
        <m:r>
          <m:rPr>
            <m:nor/>
          </m:rPr>
          <w:rPr>
            <w:rFonts w:ascii="Cambria Math" w:eastAsia="BatangChe" w:hAnsi="Cambria Math" w:cs="Calibri"/>
            <w:b/>
            <w:iCs/>
            <w:szCs w:val="24"/>
          </w:rPr>
          <m:t>τ</m:t>
        </m:r>
      </m:oMath>
      <w:r w:rsidR="000F4477">
        <w:rPr>
          <w:rFonts w:eastAsiaTheme="minorEastAsia"/>
          <w:iCs/>
          <w:szCs w:val="24"/>
        </w:rPr>
        <w:t xml:space="preserve">, </w:t>
      </w:r>
      <m:oMath>
        <m:r>
          <m:rPr>
            <m:nor/>
          </m:rPr>
          <w:rPr>
            <w:rFonts w:ascii="Cambria Math" w:eastAsia="BatangChe" w:hAnsi="Cambria Math" w:cs="Arial"/>
            <w:iCs/>
            <w:szCs w:val="24"/>
          </w:rPr>
          <m:t>Q</m:t>
        </m:r>
      </m:oMath>
      <w:r w:rsidR="000F4477">
        <w:rPr>
          <w:rFonts w:eastAsiaTheme="minorEastAsia"/>
          <w:iCs/>
          <w:szCs w:val="24"/>
        </w:rPr>
        <w:t xml:space="preserve">, and </w:t>
      </w:r>
      <m:oMath>
        <m:sSub>
          <m:sSubPr>
            <m:ctrlPr>
              <w:rPr>
                <w:rFonts w:ascii="Cambria Math" w:eastAsia="BatangChe" w:hAnsi="Cambria Math" w:cstheme="minorHAnsi"/>
                <w:iCs/>
                <w:szCs w:val="24"/>
              </w:rPr>
            </m:ctrlPr>
          </m:sSubPr>
          <m:e>
            <m:r>
              <m:rPr>
                <m:nor/>
              </m:rPr>
              <w:rPr>
                <w:rFonts w:ascii="Cambria Math" w:eastAsia="BatangChe" w:hAnsi="Cambria Math" w:cstheme="minorHAnsi"/>
                <w:szCs w:val="24"/>
              </w:rPr>
              <m:t>Y</m:t>
            </m:r>
          </m:e>
          <m:sub>
            <m:r>
              <m:rPr>
                <m:nor/>
              </m:rPr>
              <w:rPr>
                <w:rFonts w:ascii="Cambria Math" w:eastAsia="BatangChe" w:hAnsi="Cambria Math" w:cstheme="minorHAnsi"/>
                <w:szCs w:val="24"/>
              </w:rPr>
              <m:t>i</m:t>
            </m:r>
          </m:sub>
        </m:sSub>
      </m:oMath>
      <w:r w:rsidR="000F4477">
        <w:rPr>
          <w:rFonts w:eastAsiaTheme="minorEastAsia"/>
          <w:iCs/>
          <w:szCs w:val="24"/>
        </w:rPr>
        <w:t xml:space="preserve"> a</w:t>
      </w:r>
      <w:r w:rsidR="00BD6A8B">
        <w:rPr>
          <w:rFonts w:eastAsiaTheme="minorEastAsia"/>
          <w:iCs/>
          <w:szCs w:val="24"/>
        </w:rPr>
        <w:t>re gas phase volume fraction, density, velocity, pressure</w:t>
      </w:r>
      <w:r w:rsidR="004A0A3B">
        <w:rPr>
          <w:rFonts w:eastAsiaTheme="minorEastAsia"/>
          <w:iCs/>
          <w:szCs w:val="24"/>
        </w:rPr>
        <w:t xml:space="preserve">, </w:t>
      </w:r>
      <w:r w:rsidR="004A0A3B" w:rsidRPr="00BD6A8B">
        <w:rPr>
          <w:rFonts w:eastAsiaTheme="minorEastAsia"/>
          <w:iCs/>
          <w:szCs w:val="24"/>
        </w:rPr>
        <w:t>stress tensor</w:t>
      </w:r>
      <w:r w:rsidR="00BD6A8B">
        <w:rPr>
          <w:rFonts w:eastAsiaTheme="minorEastAsia"/>
          <w:iCs/>
          <w:szCs w:val="24"/>
        </w:rPr>
        <w:t xml:space="preserve">, </w:t>
      </w:r>
      <w:r w:rsidR="000F4477">
        <w:rPr>
          <w:rFonts w:eastAsiaTheme="minorEastAsia"/>
          <w:iCs/>
          <w:szCs w:val="24"/>
        </w:rPr>
        <w:t xml:space="preserve">conductive heat flux, </w:t>
      </w:r>
      <w:r w:rsidR="00BD6A8B">
        <w:rPr>
          <w:rFonts w:eastAsiaTheme="minorEastAsia"/>
          <w:iCs/>
          <w:szCs w:val="24"/>
        </w:rPr>
        <w:t>and ith chemical species, respectively</w:t>
      </w:r>
      <w:r w:rsidR="00BD6A8B">
        <w:t xml:space="preserve">, </w:t>
      </w:r>
      <w:proofErr w:type="spellStart"/>
      <m:oMath>
        <m:r>
          <m:rPr>
            <m:nor/>
          </m:rPr>
          <w:rPr>
            <w:rFonts w:ascii="Cambria Math" w:eastAsia="Yu Mincho Demibold" w:hAnsi="Cambria Math" w:cs="Arial"/>
            <w:szCs w:val="24"/>
          </w:rPr>
          <m:t>t</m:t>
        </m:r>
      </m:oMath>
      <w:proofErr w:type="spellEnd"/>
      <w:r w:rsidR="00BD6A8B">
        <w:t xml:space="preserve"> is time, </w:t>
      </w:r>
      <m:oMath>
        <m:r>
          <m:rPr>
            <m:nor/>
          </m:rPr>
          <w:rPr>
            <w:rFonts w:ascii="Cambria Math" w:eastAsia="BatangChe" w:hAnsi="Cambria Math" w:cs="Arial"/>
            <w:b/>
            <w:iCs/>
            <w:szCs w:val="24"/>
          </w:rPr>
          <m:t>g</m:t>
        </m:r>
      </m:oMath>
      <w:r w:rsidR="00BD6A8B">
        <w:t xml:space="preserve"> </w:t>
      </w:r>
      <w:r w:rsidR="004A0A3B">
        <w:t xml:space="preserve">is acceleration due to gravity, </w:t>
      </w:r>
      <m:oMath>
        <m:sSub>
          <m:sSubPr>
            <m:ctrlPr>
              <w:rPr>
                <w:rFonts w:ascii="Cambria Math" w:eastAsia="BatangChe" w:hAnsi="Cambria Math" w:cstheme="minorHAnsi"/>
                <w:iCs/>
                <w:szCs w:val="24"/>
              </w:rPr>
            </m:ctrlPr>
          </m:sSubPr>
          <m:e>
            <m:r>
              <m:rPr>
                <m:sty m:val="p"/>
              </m:rPr>
              <w:rPr>
                <w:rFonts w:ascii="Cambria Math" w:eastAsia="BatangChe" w:hAnsi="Cambria Math" w:cstheme="minorHAnsi"/>
                <w:szCs w:val="24"/>
              </w:rPr>
              <m:t>D</m:t>
            </m:r>
          </m:e>
          <m:sub>
            <m:r>
              <m:rPr>
                <m:sty m:val="p"/>
              </m:rPr>
              <w:rPr>
                <w:rFonts w:ascii="Cambria Math" w:eastAsia="BatangChe" w:hAnsi="Cambria Math" w:cstheme="minorHAnsi"/>
                <w:szCs w:val="24"/>
              </w:rPr>
              <m:t>i</m:t>
            </m:r>
          </m:sub>
        </m:sSub>
      </m:oMath>
      <w:r w:rsidR="004A0A3B">
        <w:t xml:space="preserve"> is </w:t>
      </w:r>
      <w:r w:rsidR="004A0A3B" w:rsidRPr="004A0A3B">
        <w:t>mass</w:t>
      </w:r>
      <w:r w:rsidR="004A0A3B">
        <w:t xml:space="preserve"> </w:t>
      </w:r>
      <w:r w:rsidR="004A0A3B" w:rsidRPr="004A0A3B">
        <w:t>diffusion</w:t>
      </w:r>
      <w:r w:rsidR="004A0A3B">
        <w:t xml:space="preserve"> </w:t>
      </w:r>
      <w:r w:rsidR="004A0A3B" w:rsidRPr="004A0A3B">
        <w:t>coefficient for</w:t>
      </w:r>
      <w:r w:rsidR="004A0A3B">
        <w:t xml:space="preserve"> </w:t>
      </w:r>
      <w:r w:rsidR="004A0A3B" w:rsidRPr="004A0A3B">
        <w:t>species</w:t>
      </w:r>
      <w:r w:rsidR="0022717A">
        <w:t xml:space="preserve">, </w:t>
      </w:r>
      <m:oMath>
        <m:sSub>
          <m:sSubPr>
            <m:ctrlPr>
              <w:rPr>
                <w:rFonts w:ascii="Cambria Math" w:eastAsia="BatangChe" w:hAnsi="Cambria Math" w:cstheme="minorHAnsi"/>
                <w:szCs w:val="24"/>
              </w:rPr>
            </m:ctrlPr>
          </m:sSubPr>
          <m:e>
            <m:r>
              <m:rPr>
                <m:sty m:val="p"/>
              </m:rPr>
              <w:rPr>
                <w:rFonts w:ascii="Cambria Math" w:eastAsia="BatangChe" w:hAnsi="Cambria Math" w:cstheme="minorHAnsi"/>
                <w:szCs w:val="24"/>
              </w:rPr>
              <m:t>S</m:t>
            </m:r>
          </m:e>
          <m:sub>
            <m:r>
              <m:rPr>
                <m:sty m:val="p"/>
              </m:rPr>
              <w:rPr>
                <w:rFonts w:ascii="Cambria Math" w:eastAsia="BatangChe" w:hAnsi="Cambria Math" w:cstheme="minorHAnsi"/>
                <w:szCs w:val="24"/>
              </w:rPr>
              <m:t>ρ</m:t>
            </m:r>
          </m:sub>
        </m:sSub>
      </m:oMath>
      <w:r w:rsidR="0022717A">
        <w:rPr>
          <w:rFonts w:eastAsiaTheme="minorEastAsia"/>
          <w:szCs w:val="24"/>
        </w:rPr>
        <w:t xml:space="preserve">, </w:t>
      </w:r>
      <m:oMath>
        <m:sSub>
          <m:sSubPr>
            <m:ctrlPr>
              <w:rPr>
                <w:rFonts w:ascii="Cambria Math" w:eastAsia="BatangChe" w:hAnsi="Cambria Math" w:cs="Arial"/>
                <w:iCs/>
                <w:szCs w:val="24"/>
              </w:rPr>
            </m:ctrlPr>
          </m:sSubPr>
          <m:e>
            <m:r>
              <m:rPr>
                <m:nor/>
              </m:rPr>
              <w:rPr>
                <w:rFonts w:ascii="Cambria Math" w:eastAsia="BatangChe" w:hAnsi="Cambria Math" w:cs="Arial"/>
                <w:iCs/>
                <w:szCs w:val="24"/>
              </w:rPr>
              <m:t>S</m:t>
            </m:r>
          </m:e>
          <m:sub>
            <m:r>
              <w:rPr>
                <w:rFonts w:ascii="Cambria Math" w:eastAsia="BatangChe" w:hAnsi="Cambria Math" w:cs="Arial"/>
                <w:szCs w:val="24"/>
              </w:rPr>
              <m:t>u</m:t>
            </m:r>
          </m:sub>
        </m:sSub>
      </m:oMath>
      <w:r w:rsidR="000F4477">
        <w:rPr>
          <w:rFonts w:eastAsiaTheme="minorEastAsia"/>
          <w:iCs/>
          <w:szCs w:val="24"/>
        </w:rPr>
        <w:t xml:space="preserve">, </w:t>
      </w:r>
      <m:oMath>
        <m:sSub>
          <m:sSubPr>
            <m:ctrlPr>
              <w:rPr>
                <w:rFonts w:ascii="Cambria Math" w:eastAsia="BatangChe" w:hAnsi="Cambria Math" w:cstheme="minorHAnsi"/>
                <w:iCs/>
                <w:szCs w:val="24"/>
              </w:rPr>
            </m:ctrlPr>
          </m:sSubPr>
          <m:e>
            <m:r>
              <m:rPr>
                <m:sty m:val="p"/>
              </m:rPr>
              <w:rPr>
                <w:rFonts w:ascii="Cambria Math" w:eastAsia="BatangChe" w:hAnsi="Cambria Math" w:cstheme="minorHAnsi"/>
                <w:szCs w:val="24"/>
              </w:rPr>
              <m:t>S</m:t>
            </m:r>
          </m:e>
          <m:sub>
            <m:r>
              <w:rPr>
                <w:rFonts w:ascii="Cambria Math" w:eastAsia="BatangChe" w:hAnsi="Cambria Math" w:cstheme="minorHAnsi"/>
                <w:szCs w:val="24"/>
              </w:rPr>
              <m:t>E</m:t>
            </m:r>
          </m:sub>
        </m:sSub>
      </m:oMath>
      <w:r w:rsidR="000F4477">
        <w:rPr>
          <w:rFonts w:eastAsiaTheme="minorEastAsia"/>
          <w:iCs/>
          <w:szCs w:val="24"/>
        </w:rPr>
        <w:t xml:space="preserve">, and </w:t>
      </w:r>
      <m:oMath>
        <m:r>
          <m:rPr>
            <m:sty m:val="p"/>
          </m:rPr>
          <w:rPr>
            <w:rFonts w:ascii="Cambria Math" w:eastAsia="BatangChe" w:hAnsi="Cambria Math" w:cstheme="minorHAnsi"/>
            <w:szCs w:val="24"/>
          </w:rPr>
          <m:t xml:space="preserve"> </m:t>
        </m:r>
        <m:sSub>
          <m:sSubPr>
            <m:ctrlPr>
              <w:rPr>
                <w:rFonts w:ascii="Cambria Math" w:eastAsia="BatangChe" w:hAnsi="Cambria Math" w:cstheme="minorHAnsi"/>
                <w:iCs/>
                <w:szCs w:val="24"/>
              </w:rPr>
            </m:ctrlPr>
          </m:sSubPr>
          <m:e>
            <m:r>
              <m:rPr>
                <m:sty m:val="p"/>
              </m:rPr>
              <w:rPr>
                <w:rFonts w:ascii="Cambria Math" w:eastAsia="BatangChe" w:hAnsi="Cambria Math" w:cstheme="minorHAnsi"/>
                <w:szCs w:val="24"/>
              </w:rPr>
              <m:t>S</m:t>
            </m:r>
          </m:e>
          <m:sub>
            <m:sSub>
              <m:sSubPr>
                <m:ctrlPr>
                  <w:rPr>
                    <w:rFonts w:ascii="Cambria Math" w:eastAsia="BatangChe" w:hAnsi="Cambria Math" w:cstheme="minorHAnsi"/>
                    <w:i/>
                    <w:iCs/>
                    <w:szCs w:val="24"/>
                  </w:rPr>
                </m:ctrlPr>
              </m:sSubPr>
              <m:e>
                <m:r>
                  <w:rPr>
                    <w:rFonts w:ascii="Cambria Math" w:eastAsia="BatangChe" w:hAnsi="Cambria Math" w:cstheme="minorHAnsi"/>
                    <w:szCs w:val="24"/>
                  </w:rPr>
                  <m:t>Y</m:t>
                </m:r>
              </m:e>
              <m:sub>
                <m:r>
                  <w:rPr>
                    <w:rFonts w:ascii="Cambria Math" w:eastAsia="BatangChe" w:hAnsi="Cambria Math" w:cstheme="minorHAnsi"/>
                    <w:szCs w:val="24"/>
                  </w:rPr>
                  <m:t>i</m:t>
                </m:r>
              </m:sub>
            </m:sSub>
          </m:sub>
        </m:sSub>
      </m:oMath>
      <w:r w:rsidR="0022717A">
        <w:rPr>
          <w:rFonts w:eastAsiaTheme="minorEastAsia"/>
          <w:iCs/>
          <w:szCs w:val="24"/>
        </w:rPr>
        <w:t xml:space="preserve"> are mass, momentum,</w:t>
      </w:r>
      <w:r w:rsidR="000F4477">
        <w:rPr>
          <w:rFonts w:eastAsiaTheme="minorEastAsia"/>
          <w:iCs/>
          <w:szCs w:val="24"/>
        </w:rPr>
        <w:t xml:space="preserve"> energy,</w:t>
      </w:r>
      <w:r w:rsidR="0022717A">
        <w:rPr>
          <w:rFonts w:eastAsiaTheme="minorEastAsia"/>
          <w:iCs/>
          <w:szCs w:val="24"/>
        </w:rPr>
        <w:t xml:space="preserve"> and chemical species source terms, respectively</w:t>
      </w:r>
      <w:r w:rsidR="004A0A3B">
        <w:t>. F</w:t>
      </w:r>
      <w:r w:rsidR="00706702">
        <w:t>ixed quantities of discrete particles</w:t>
      </w:r>
      <w:r w:rsidR="00086C80">
        <w:t xml:space="preserve"> with identical initial conditions</w:t>
      </w:r>
      <w:r w:rsidR="00706702">
        <w:t xml:space="preserve"> were lumped into a </w:t>
      </w:r>
      <w:r w:rsidR="006B3E3A">
        <w:t>computational</w:t>
      </w:r>
      <w:r w:rsidR="00706702">
        <w:t xml:space="preserve"> </w:t>
      </w:r>
      <w:r w:rsidR="00E37F17">
        <w:t xml:space="preserve">coarse-grained </w:t>
      </w:r>
      <w:r w:rsidR="00086C80">
        <w:t>parcel</w:t>
      </w:r>
      <w:r w:rsidR="00427A76">
        <w:t xml:space="preserve"> (CGP)</w:t>
      </w:r>
      <w:r w:rsidR="00086C80">
        <w:t xml:space="preserve">, whose motion was governed by Newton’s second law of motion. </w:t>
      </w:r>
      <w:r w:rsidR="009B105A">
        <w:t xml:space="preserve">All </w:t>
      </w:r>
      <w:r w:rsidR="006B3E3A">
        <w:t xml:space="preserve">particle </w:t>
      </w:r>
      <w:r w:rsidR="00DD2107">
        <w:t xml:space="preserve">forces </w:t>
      </w:r>
      <w:r w:rsidR="006B3E3A">
        <w:t xml:space="preserve">and contact dynamics </w:t>
      </w:r>
      <w:r w:rsidR="00DD2107">
        <w:t>were calculated on the parcel scale</w:t>
      </w:r>
      <w:r w:rsidR="006B3E3A">
        <w:t xml:space="preserve">, whereas heat and mass transfers were calculated on </w:t>
      </w:r>
      <w:r w:rsidR="00F975B7">
        <w:t xml:space="preserve">the </w:t>
      </w:r>
      <w:r w:rsidR="006B3E3A">
        <w:t xml:space="preserve">particle scale and </w:t>
      </w:r>
      <w:r>
        <w:t>projected</w:t>
      </w:r>
      <w:r w:rsidR="006B3E3A">
        <w:t xml:space="preserve"> to the entire parcel.</w:t>
      </w:r>
      <w:r w:rsidR="009B105A">
        <w:t xml:space="preserve"> </w:t>
      </w:r>
      <w:r w:rsidR="0011553B">
        <w:t>Accordingly</w:t>
      </w:r>
      <w:r w:rsidR="006B3E3A">
        <w:t xml:space="preserve">, all particles in </w:t>
      </w:r>
      <w:r w:rsidR="00F975B7">
        <w:t xml:space="preserve">the </w:t>
      </w:r>
      <w:r w:rsidR="006B3E3A">
        <w:t>same coarse-grained parcel possess identical tempera</w:t>
      </w:r>
      <w:r w:rsidR="0011553B">
        <w:t>ture, chemical species</w:t>
      </w:r>
      <w:r w:rsidR="002850C0">
        <w:t xml:space="preserve"> concentration</w:t>
      </w:r>
      <w:r w:rsidR="0011553B">
        <w:t xml:space="preserve">, and momentum. </w:t>
      </w:r>
      <w:r w:rsidR="001B62F1">
        <w:t xml:space="preserve">The </w:t>
      </w:r>
      <w:r w:rsidR="00BE11D6">
        <w:t xml:space="preserve">mass and </w:t>
      </w:r>
      <w:r w:rsidR="001B62F1">
        <w:t xml:space="preserve">diameter of </w:t>
      </w:r>
      <w:r w:rsidR="00BE11D6">
        <w:t xml:space="preserve">each </w:t>
      </w:r>
      <w:r w:rsidR="001B62F1">
        <w:t xml:space="preserve">coarse-grained parcel </w:t>
      </w:r>
      <w:r w:rsidR="009B105A">
        <w:t>w</w:t>
      </w:r>
      <w:r w:rsidR="00F975B7">
        <w:t>ere</w:t>
      </w:r>
      <w:r w:rsidR="001B62F1">
        <w:t xml:space="preserve"> such that: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720"/>
      </w:tblGrid>
      <w:tr w:rsidR="00BE11D6" w:rsidRPr="005F15D3" w14:paraId="02942C5F" w14:textId="77777777" w:rsidTr="00900979">
        <w:trPr>
          <w:trHeight w:val="576"/>
        </w:trPr>
        <w:tc>
          <w:tcPr>
            <w:tcW w:w="8640" w:type="dxa"/>
            <w:vAlign w:val="center"/>
          </w:tcPr>
          <w:p w14:paraId="112D8A1C" w14:textId="2418AB36" w:rsidR="00BE11D6" w:rsidRPr="000F612E" w:rsidRDefault="0084229E" w:rsidP="00900979">
            <w:pPr>
              <w:spacing w:before="0" w:after="0"/>
              <w:jc w:val="center"/>
              <w:rPr>
                <w:rFonts w:eastAsia="Calibri" w:cs="Times New Roman"/>
              </w:rPr>
            </w:pPr>
            <m:oMathPara>
              <m:oMathParaPr>
                <m:jc m:val="left"/>
              </m:oMathParaPr>
              <m:oMath>
                <m:sSub>
                  <m:sSubPr>
                    <m:ctrlPr>
                      <w:rPr>
                        <w:rFonts w:ascii="Cambria Math" w:eastAsia="Yu Mincho Demibold" w:hAnsi="Cambria Math" w:cs="Arial"/>
                      </w:rPr>
                    </m:ctrlPr>
                  </m:sSubPr>
                  <m:e>
                    <m:r>
                      <m:rPr>
                        <m:sty m:val="p"/>
                      </m:rPr>
                      <w:rPr>
                        <w:rFonts w:ascii="Cambria Math" w:eastAsia="Yu Mincho Demibold" w:hAnsi="Cambria Math" w:cs="Arial"/>
                      </w:rPr>
                      <m:t>m</m:t>
                    </m:r>
                  </m:e>
                  <m:sub>
                    <m:r>
                      <m:rPr>
                        <m:sty m:val="p"/>
                      </m:rPr>
                      <w:rPr>
                        <w:rFonts w:ascii="Cambria Math" w:eastAsia="Yu Mincho Demibold" w:hAnsi="Cambria Math" w:cs="Arial"/>
                      </w:rPr>
                      <m:t>CGP</m:t>
                    </m:r>
                  </m:sub>
                </m:sSub>
                <m:r>
                  <m:rPr>
                    <m:sty m:val="p"/>
                  </m:rPr>
                  <w:rPr>
                    <w:rFonts w:ascii="Cambria Math" w:eastAsia="Yu Mincho Demibold" w:hAnsi="Cambria Math" w:cs="Arial"/>
                  </w:rPr>
                  <m:t>=</m:t>
                </m:r>
                <m:sSub>
                  <m:sSubPr>
                    <m:ctrlPr>
                      <w:rPr>
                        <w:rFonts w:ascii="Cambria Math" w:eastAsia="Yu Mincho Demibold" w:hAnsi="Cambria Math" w:cs="Arial"/>
                      </w:rPr>
                    </m:ctrlPr>
                  </m:sSubPr>
                  <m:e>
                    <m:r>
                      <m:rPr>
                        <m:sty m:val="p"/>
                      </m:rPr>
                      <w:rPr>
                        <w:rFonts w:ascii="Cambria Math" w:eastAsia="Yu Mincho Demibold" w:hAnsi="Cambria Math" w:cs="Arial"/>
                      </w:rPr>
                      <m:t>m</m:t>
                    </m:r>
                  </m:e>
                  <m:sub>
                    <m:r>
                      <m:rPr>
                        <m:sty m:val="p"/>
                      </m:rPr>
                      <w:rPr>
                        <w:rFonts w:ascii="Cambria Math" w:eastAsia="Yu Mincho Demibold" w:hAnsi="Cambria Math" w:cs="Arial"/>
                      </w:rPr>
                      <m:t>p</m:t>
                    </m:r>
                  </m:sub>
                </m:sSub>
                <m:r>
                  <m:rPr>
                    <m:sty m:val="p"/>
                  </m:rPr>
                  <w:rPr>
                    <w:rFonts w:ascii="Cambria Math" w:eastAsia="Yu Mincho Demibold" w:hAnsi="Cambria Math" w:cs="Arial"/>
                  </w:rPr>
                  <m:t>W</m:t>
                </m:r>
              </m:oMath>
            </m:oMathPara>
          </w:p>
        </w:tc>
        <w:tc>
          <w:tcPr>
            <w:tcW w:w="720" w:type="dxa"/>
            <w:vAlign w:val="center"/>
          </w:tcPr>
          <w:p w14:paraId="1B17FEBC" w14:textId="54141104" w:rsidR="00BE11D6" w:rsidRDefault="00BE11D6" w:rsidP="00900979">
            <w:pPr>
              <w:spacing w:before="0" w:after="0"/>
              <w:jc w:val="right"/>
            </w:pPr>
            <w:r>
              <w:t>(</w:t>
            </w:r>
            <w:fldSimple w:instr=" SEQ Equation \* ARABIC ">
              <w:r w:rsidR="00330563">
                <w:rPr>
                  <w:noProof/>
                </w:rPr>
                <w:t>5</w:t>
              </w:r>
            </w:fldSimple>
            <w:r>
              <w:t>)</w:t>
            </w:r>
          </w:p>
        </w:tc>
      </w:tr>
      <w:tr w:rsidR="001B62F1" w:rsidRPr="005F15D3" w14:paraId="47DF55CD" w14:textId="77777777" w:rsidTr="00900979">
        <w:trPr>
          <w:trHeight w:val="576"/>
        </w:trPr>
        <w:tc>
          <w:tcPr>
            <w:tcW w:w="8640" w:type="dxa"/>
            <w:vAlign w:val="center"/>
          </w:tcPr>
          <w:p w14:paraId="6C118476" w14:textId="5BCA160A" w:rsidR="00662772" w:rsidRPr="000F612E" w:rsidRDefault="0084229E" w:rsidP="00900979">
            <w:pPr>
              <w:spacing w:before="0" w:after="0"/>
              <w:jc w:val="center"/>
              <w:rPr>
                <w:rFonts w:eastAsiaTheme="minorEastAsia"/>
              </w:rPr>
            </w:pPr>
            <m:oMathPara>
              <m:oMathParaPr>
                <m:jc m:val="left"/>
              </m:oMathParaPr>
              <m:oMath>
                <m:sSub>
                  <m:sSubPr>
                    <m:ctrlPr>
                      <w:rPr>
                        <w:rFonts w:ascii="Cambria Math" w:eastAsia="Yu Mincho Demibold" w:hAnsi="Cambria Math" w:cs="Arial"/>
                      </w:rPr>
                    </m:ctrlPr>
                  </m:sSubPr>
                  <m:e>
                    <m:r>
                      <m:rPr>
                        <m:sty m:val="p"/>
                      </m:rPr>
                      <w:rPr>
                        <w:rFonts w:ascii="Cambria Math" w:eastAsia="Yu Mincho Demibold" w:hAnsi="Cambria Math" w:cs="Arial"/>
                      </w:rPr>
                      <m:t>d</m:t>
                    </m:r>
                  </m:e>
                  <m:sub>
                    <m:r>
                      <m:rPr>
                        <m:sty m:val="p"/>
                      </m:rPr>
                      <w:rPr>
                        <w:rFonts w:ascii="Cambria Math" w:eastAsia="Yu Mincho Demibold" w:hAnsi="Cambria Math" w:cs="Arial"/>
                      </w:rPr>
                      <m:t>CGP</m:t>
                    </m:r>
                  </m:sub>
                </m:sSub>
                <m:r>
                  <m:rPr>
                    <m:sty m:val="p"/>
                  </m:rPr>
                  <w:rPr>
                    <w:rFonts w:ascii="Cambria Math" w:eastAsia="Yu Mincho Demibold" w:hAnsi="Cambria Math" w:cs="Arial"/>
                  </w:rPr>
                  <m:t>=</m:t>
                </m:r>
                <m:sSub>
                  <m:sSubPr>
                    <m:ctrlPr>
                      <w:rPr>
                        <w:rFonts w:ascii="Cambria Math" w:eastAsia="Yu Mincho Demibold" w:hAnsi="Cambria Math" w:cs="Arial"/>
                      </w:rPr>
                    </m:ctrlPr>
                  </m:sSubPr>
                  <m:e>
                    <m:r>
                      <m:rPr>
                        <m:sty m:val="p"/>
                      </m:rPr>
                      <w:rPr>
                        <w:rFonts w:ascii="Cambria Math" w:eastAsia="Yu Mincho Demibold" w:hAnsi="Cambria Math" w:cs="Arial"/>
                      </w:rPr>
                      <m:t>d</m:t>
                    </m:r>
                  </m:e>
                  <m:sub>
                    <m:r>
                      <m:rPr>
                        <m:sty m:val="p"/>
                      </m:rPr>
                      <w:rPr>
                        <w:rFonts w:ascii="Cambria Math" w:eastAsia="Yu Mincho Demibold" w:hAnsi="Cambria Math" w:cs="Arial"/>
                      </w:rPr>
                      <m:t>p</m:t>
                    </m:r>
                  </m:sub>
                </m:sSub>
                <m:sSup>
                  <m:sSupPr>
                    <m:ctrlPr>
                      <w:rPr>
                        <w:rFonts w:ascii="Cambria Math" w:eastAsia="Yu Mincho Demibold" w:hAnsi="Cambria Math" w:cs="Arial"/>
                      </w:rPr>
                    </m:ctrlPr>
                  </m:sSupPr>
                  <m:e>
                    <m:r>
                      <m:rPr>
                        <m:sty m:val="p"/>
                      </m:rPr>
                      <w:rPr>
                        <w:rFonts w:ascii="Cambria Math" w:eastAsia="Yu Mincho Demibold" w:hAnsi="Cambria Math" w:cs="Arial"/>
                      </w:rPr>
                      <m:t>W</m:t>
                    </m:r>
                  </m:e>
                  <m:sup>
                    <m:box>
                      <m:boxPr>
                        <m:ctrlPr>
                          <w:rPr>
                            <w:rFonts w:ascii="Cambria Math" w:eastAsia="Yu Mincho Demibold" w:hAnsi="Cambria Math" w:cs="Arial"/>
                          </w:rPr>
                        </m:ctrlPr>
                      </m:boxPr>
                      <m:e>
                        <m:argPr>
                          <m:argSz m:val="-1"/>
                        </m:argPr>
                        <m:f>
                          <m:fPr>
                            <m:ctrlPr>
                              <w:rPr>
                                <w:rFonts w:ascii="Cambria Math" w:eastAsia="Yu Mincho Demibold" w:hAnsi="Cambria Math" w:cs="Arial"/>
                              </w:rPr>
                            </m:ctrlPr>
                          </m:fPr>
                          <m:num>
                            <m:r>
                              <m:rPr>
                                <m:sty m:val="p"/>
                              </m:rPr>
                              <w:rPr>
                                <w:rFonts w:ascii="Cambria Math" w:eastAsia="Yu Mincho Demibold" w:hAnsi="Cambria Math" w:cs="Arial"/>
                              </w:rPr>
                              <m:t>1</m:t>
                            </m:r>
                          </m:num>
                          <m:den>
                            <m:r>
                              <m:rPr>
                                <m:sty m:val="p"/>
                              </m:rPr>
                              <w:rPr>
                                <w:rFonts w:ascii="Cambria Math" w:eastAsia="Yu Mincho Demibold" w:hAnsi="Cambria Math" w:cs="Arial"/>
                              </w:rPr>
                              <m:t>3</m:t>
                            </m:r>
                          </m:den>
                        </m:f>
                      </m:e>
                    </m:box>
                  </m:sup>
                </m:sSup>
              </m:oMath>
            </m:oMathPara>
          </w:p>
        </w:tc>
        <w:tc>
          <w:tcPr>
            <w:tcW w:w="720" w:type="dxa"/>
            <w:vAlign w:val="center"/>
          </w:tcPr>
          <w:p w14:paraId="7713A64A" w14:textId="57377E01" w:rsidR="001B62F1" w:rsidRPr="00C520EE" w:rsidRDefault="001B62F1" w:rsidP="00900979">
            <w:pPr>
              <w:spacing w:before="0" w:after="0"/>
              <w:jc w:val="right"/>
            </w:pPr>
            <w:r>
              <w:t>(</w:t>
            </w:r>
            <w:fldSimple w:instr=" SEQ Equation \* ARABIC ">
              <w:r w:rsidR="00330563">
                <w:rPr>
                  <w:noProof/>
                </w:rPr>
                <w:t>6</w:t>
              </w:r>
            </w:fldSimple>
            <w:r>
              <w:t>)</w:t>
            </w:r>
          </w:p>
        </w:tc>
      </w:tr>
    </w:tbl>
    <w:p w14:paraId="02578DDF" w14:textId="3F24CB99" w:rsidR="00086C80" w:rsidRDefault="00021239" w:rsidP="004A5C46">
      <w:r>
        <w:t xml:space="preserve">where </w:t>
      </w:r>
      <m:oMath>
        <m:sSub>
          <m:sSubPr>
            <m:ctrlPr>
              <w:rPr>
                <w:rFonts w:ascii="Cambria Math" w:eastAsia="Yu Mincho Demibold" w:hAnsi="Cambria Math" w:cs="Arial"/>
              </w:rPr>
            </m:ctrlPr>
          </m:sSubPr>
          <m:e>
            <m:r>
              <m:rPr>
                <m:sty m:val="p"/>
              </m:rPr>
              <w:rPr>
                <w:rFonts w:ascii="Cambria Math" w:eastAsia="Yu Mincho Demibold" w:hAnsi="Cambria Math" w:cs="Arial"/>
              </w:rPr>
              <m:t>m</m:t>
            </m:r>
          </m:e>
          <m:sub>
            <m:r>
              <m:rPr>
                <m:sty m:val="p"/>
              </m:rPr>
              <w:rPr>
                <w:rFonts w:ascii="Cambria Math" w:eastAsia="Yu Mincho Demibold" w:hAnsi="Cambria Math" w:cs="Arial"/>
              </w:rPr>
              <m:t>CGP</m:t>
            </m:r>
          </m:sub>
        </m:sSub>
      </m:oMath>
      <w:r>
        <w:t xml:space="preserve"> is CGP mass,</w:t>
      </w:r>
      <w:r w:rsidR="00831B5A">
        <w:t xml:space="preserve"> </w:t>
      </w:r>
      <m:oMath>
        <m:sSub>
          <m:sSubPr>
            <m:ctrlPr>
              <w:rPr>
                <w:rFonts w:ascii="Cambria Math" w:eastAsia="Yu Mincho Demibold" w:hAnsi="Cambria Math" w:cs="Arial"/>
              </w:rPr>
            </m:ctrlPr>
          </m:sSubPr>
          <m:e>
            <m:r>
              <m:rPr>
                <m:sty m:val="p"/>
              </m:rPr>
              <w:rPr>
                <w:rFonts w:ascii="Cambria Math" w:eastAsia="Yu Mincho Demibold" w:hAnsi="Cambria Math" w:cs="Arial"/>
              </w:rPr>
              <m:t>m</m:t>
            </m:r>
          </m:e>
          <m:sub>
            <m:r>
              <m:rPr>
                <m:sty m:val="p"/>
              </m:rPr>
              <w:rPr>
                <w:rFonts w:ascii="Cambria Math" w:eastAsia="Yu Mincho Demibold" w:hAnsi="Cambria Math" w:cs="Arial"/>
              </w:rPr>
              <m:t>p</m:t>
            </m:r>
          </m:sub>
        </m:sSub>
      </m:oMath>
      <w:r>
        <w:t xml:space="preserve"> is distinct particle mass,</w:t>
      </w:r>
      <w:r w:rsidR="00831B5A">
        <w:t xml:space="preserve"> </w:t>
      </w:r>
      <m:oMath>
        <m:r>
          <m:rPr>
            <m:sty m:val="p"/>
          </m:rPr>
          <w:rPr>
            <w:rFonts w:ascii="Cambria Math" w:eastAsia="Yu Mincho Demibold" w:hAnsi="Cambria Math" w:cs="Arial"/>
          </w:rPr>
          <m:t>W</m:t>
        </m:r>
      </m:oMath>
      <w:r>
        <w:t xml:space="preserve"> parcel statistical weight,</w:t>
      </w:r>
      <w:r w:rsidR="00831B5A">
        <w:t xml:space="preserve"> </w:t>
      </w:r>
      <m:oMath>
        <m:sSub>
          <m:sSubPr>
            <m:ctrlPr>
              <w:rPr>
                <w:rFonts w:ascii="Cambria Math" w:eastAsia="Yu Mincho Demibold" w:hAnsi="Cambria Math" w:cs="Arial"/>
              </w:rPr>
            </m:ctrlPr>
          </m:sSubPr>
          <m:e>
            <m:r>
              <m:rPr>
                <m:sty m:val="p"/>
              </m:rPr>
              <w:rPr>
                <w:rFonts w:ascii="Cambria Math" w:eastAsia="Yu Mincho Demibold" w:hAnsi="Cambria Math" w:cs="Arial"/>
              </w:rPr>
              <m:t>d</m:t>
            </m:r>
          </m:e>
          <m:sub>
            <m:r>
              <m:rPr>
                <m:sty m:val="p"/>
              </m:rPr>
              <w:rPr>
                <w:rFonts w:ascii="Cambria Math" w:eastAsia="Yu Mincho Demibold" w:hAnsi="Cambria Math" w:cs="Arial"/>
              </w:rPr>
              <m:t>CGP</m:t>
            </m:r>
          </m:sub>
        </m:sSub>
      </m:oMath>
      <w:r>
        <w:t xml:space="preserve"> is </w:t>
      </w:r>
      <w:r w:rsidR="00831B5A">
        <w:t xml:space="preserve">CGP diameter, and </w:t>
      </w:r>
      <m:oMath>
        <m:sSub>
          <m:sSubPr>
            <m:ctrlPr>
              <w:rPr>
                <w:rFonts w:ascii="Cambria Math" w:eastAsia="Yu Mincho Demibold" w:hAnsi="Cambria Math" w:cs="Arial"/>
              </w:rPr>
            </m:ctrlPr>
          </m:sSubPr>
          <m:e>
            <m:r>
              <m:rPr>
                <m:sty m:val="p"/>
              </m:rPr>
              <w:rPr>
                <w:rFonts w:ascii="Cambria Math" w:eastAsia="Yu Mincho Demibold" w:hAnsi="Cambria Math" w:cs="Arial"/>
              </w:rPr>
              <m:t>d</m:t>
            </m:r>
          </m:e>
          <m:sub>
            <m:r>
              <m:rPr>
                <m:sty m:val="p"/>
              </m:rPr>
              <w:rPr>
                <w:rFonts w:ascii="Cambria Math" w:eastAsia="Yu Mincho Demibold" w:hAnsi="Cambria Math" w:cs="Arial"/>
              </w:rPr>
              <m:t>p</m:t>
            </m:r>
          </m:sub>
        </m:sSub>
      </m:oMath>
      <w:r w:rsidR="00831B5A">
        <w:t xml:space="preserve"> is distinct particle diameter. </w:t>
      </w:r>
      <w:r w:rsidR="00517D2A">
        <w:t>Instantaneous accelerations</w:t>
      </w:r>
      <w:r w:rsidR="00EE46BC">
        <w:t xml:space="preserve"> – translational and rotational – for each coarse-grained parcel </w:t>
      </w:r>
      <w:r w:rsidR="00517D2A">
        <w:t>were calculated</w:t>
      </w:r>
      <w:r w:rsidR="00EE46BC">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720"/>
      </w:tblGrid>
      <w:tr w:rsidR="00EE46BC" w:rsidRPr="005F15D3" w14:paraId="14C77772" w14:textId="77777777" w:rsidTr="002C79E4">
        <w:trPr>
          <w:trHeight w:val="792"/>
        </w:trPr>
        <w:tc>
          <w:tcPr>
            <w:tcW w:w="8640" w:type="dxa"/>
            <w:vAlign w:val="center"/>
          </w:tcPr>
          <w:p w14:paraId="757448DC" w14:textId="2517AED1" w:rsidR="00EE46BC" w:rsidRPr="000F612E" w:rsidRDefault="0084229E" w:rsidP="00900979">
            <w:pPr>
              <w:spacing w:before="0" w:after="0"/>
              <w:jc w:val="center"/>
              <w:rPr>
                <w:rFonts w:eastAsia="Calibri" w:cs="Times New Roman"/>
              </w:rPr>
            </w:pPr>
            <m:oMathPara>
              <m:oMathParaPr>
                <m:jc m:val="left"/>
              </m:oMathParaPr>
              <m:oMath>
                <m:f>
                  <m:fPr>
                    <m:ctrlPr>
                      <w:rPr>
                        <w:rFonts w:ascii="Cambria Math" w:eastAsia="BatangChe" w:hAnsi="Cambria Math" w:cs="Arial"/>
                        <w:szCs w:val="24"/>
                      </w:rPr>
                    </m:ctrlPr>
                  </m:fPr>
                  <m:num>
                    <m:r>
                      <w:rPr>
                        <w:rFonts w:ascii="Cambria Math" w:eastAsia="BatangChe" w:hAnsi="Cambria Math" w:cs="Arial"/>
                        <w:szCs w:val="24"/>
                      </w:rPr>
                      <m:t>d</m:t>
                    </m:r>
                    <m:sSub>
                      <m:sSubPr>
                        <m:ctrlPr>
                          <w:rPr>
                            <w:rFonts w:ascii="Cambria Math" w:eastAsia="BatangChe" w:hAnsi="Cambria Math" w:cs="Arial"/>
                            <w:b/>
                            <w:bCs/>
                            <w:szCs w:val="24"/>
                          </w:rPr>
                        </m:ctrlPr>
                      </m:sSubPr>
                      <m:e>
                        <m:r>
                          <m:rPr>
                            <m:sty m:val="b"/>
                          </m:rPr>
                          <w:rPr>
                            <w:rFonts w:ascii="Cambria Math" w:eastAsia="BatangChe" w:hAnsi="Cambria Math" w:cs="Arial"/>
                            <w:szCs w:val="24"/>
                          </w:rPr>
                          <m:t>u</m:t>
                        </m:r>
                      </m:e>
                      <m:sub>
                        <m:r>
                          <m:rPr>
                            <m:sty m:val="p"/>
                          </m:rPr>
                          <w:rPr>
                            <w:rFonts w:ascii="Cambria Math" w:eastAsia="BatangChe" w:hAnsi="Cambria Math" w:cs="Arial"/>
                            <w:szCs w:val="24"/>
                          </w:rPr>
                          <m:t>CGP</m:t>
                        </m:r>
                      </m:sub>
                    </m:sSub>
                  </m:num>
                  <m:den>
                    <m:r>
                      <m:rPr>
                        <m:nor/>
                      </m:rPr>
                      <w:rPr>
                        <w:rFonts w:ascii="Cambria Math" w:eastAsia="BatangChe" w:hAnsi="Cambria Math" w:cs="Calibri"/>
                        <w:szCs w:val="24"/>
                      </w:rPr>
                      <m:t>d</m:t>
                    </m:r>
                    <m:r>
                      <m:rPr>
                        <m:nor/>
                      </m:rPr>
                      <w:rPr>
                        <w:rFonts w:ascii="Cambria Math" w:eastAsia="BatangChe" w:hAnsi="Cambria Math" w:cs="Arial"/>
                        <w:szCs w:val="24"/>
                      </w:rPr>
                      <m:t>t</m:t>
                    </m:r>
                  </m:den>
                </m:f>
                <m:r>
                  <m:rPr>
                    <m:nor/>
                  </m:rPr>
                  <w:rPr>
                    <w:rFonts w:ascii="Cambria Math" w:eastAsia="BatangChe" w:hAnsi="Cambria Math" w:cs="Arial"/>
                    <w:szCs w:val="24"/>
                  </w:rPr>
                  <m:t xml:space="preserve"> = </m:t>
                </m:r>
                <m:r>
                  <m:rPr>
                    <m:nor/>
                  </m:rPr>
                  <w:rPr>
                    <w:rFonts w:ascii="Cambria Math" w:eastAsia="BatangChe" w:hAnsi="Cambria Math" w:cs="Arial"/>
                    <w:b/>
                    <w:bCs/>
                    <w:szCs w:val="24"/>
                  </w:rPr>
                  <m:t>g</m:t>
                </m:r>
                <m:r>
                  <m:rPr>
                    <m:sty m:val="bi"/>
                  </m:rPr>
                  <w:rPr>
                    <w:rFonts w:ascii="Cambria Math" w:eastAsia="BatangChe" w:hAnsi="Cambria Math" w:cs="Arial"/>
                    <w:szCs w:val="24"/>
                  </w:rPr>
                  <m:t>-</m:t>
                </m:r>
                <m:f>
                  <m:fPr>
                    <m:ctrlPr>
                      <w:rPr>
                        <w:rFonts w:ascii="Cambria Math" w:eastAsia="BatangChe" w:hAnsi="Cambria Math" w:cs="Arial"/>
                        <w:b/>
                        <w:bCs/>
                        <w:szCs w:val="24"/>
                      </w:rPr>
                    </m:ctrlPr>
                  </m:fPr>
                  <m:num>
                    <m:sSub>
                      <m:sSubPr>
                        <m:ctrlPr>
                          <w:rPr>
                            <w:rFonts w:ascii="Cambria Math" w:eastAsia="BatangChe" w:hAnsi="Cambria Math" w:cs="Arial"/>
                            <w:b/>
                            <w:bCs/>
                            <w:szCs w:val="24"/>
                          </w:rPr>
                        </m:ctrlPr>
                      </m:sSubPr>
                      <m:e>
                        <m:r>
                          <m:rPr>
                            <m:sty m:val="b"/>
                          </m:rPr>
                          <w:rPr>
                            <w:rFonts w:ascii="Cambria Math" w:eastAsia="BatangChe" w:hAnsi="Cambria Math" w:cs="Arial"/>
                            <w:szCs w:val="24"/>
                          </w:rPr>
                          <m:t>F</m:t>
                        </m:r>
                      </m:e>
                      <m:sub>
                        <m:r>
                          <m:rPr>
                            <m:sty m:val="p"/>
                          </m:rPr>
                          <w:rPr>
                            <w:rFonts w:ascii="Cambria Math" w:eastAsia="BatangChe" w:hAnsi="Cambria Math" w:cs="Arial"/>
                            <w:szCs w:val="24"/>
                          </w:rPr>
                          <m:t>p</m:t>
                        </m:r>
                      </m:sub>
                    </m:sSub>
                  </m:num>
                  <m:den>
                    <m:sSub>
                      <m:sSubPr>
                        <m:ctrlPr>
                          <w:rPr>
                            <w:rFonts w:ascii="Cambria Math" w:eastAsia="Yu Mincho Demibold" w:hAnsi="Cambria Math" w:cs="Arial"/>
                          </w:rPr>
                        </m:ctrlPr>
                      </m:sSubPr>
                      <m:e>
                        <m:r>
                          <m:rPr>
                            <m:sty m:val="p"/>
                          </m:rPr>
                          <w:rPr>
                            <w:rFonts w:ascii="Cambria Math" w:eastAsia="Yu Mincho Demibold" w:hAnsi="Cambria Math" w:cs="Arial"/>
                          </w:rPr>
                          <m:t>m</m:t>
                        </m:r>
                      </m:e>
                      <m:sub>
                        <m:r>
                          <m:rPr>
                            <m:sty m:val="p"/>
                          </m:rPr>
                          <w:rPr>
                            <w:rFonts w:ascii="Cambria Math" w:eastAsia="Yu Mincho Demibold" w:hAnsi="Cambria Math" w:cs="Arial"/>
                          </w:rPr>
                          <m:t>CGP</m:t>
                        </m:r>
                      </m:sub>
                    </m:sSub>
                  </m:den>
                </m:f>
                <m:r>
                  <m:rPr>
                    <m:sty m:val="b"/>
                  </m:rPr>
                  <w:rPr>
                    <w:rFonts w:ascii="Cambria Math" w:eastAsia="BatangChe" w:hAnsi="Cambria Math" w:cs="Arial"/>
                    <w:szCs w:val="24"/>
                  </w:rPr>
                  <m:t>+</m:t>
                </m:r>
                <m:f>
                  <m:fPr>
                    <m:ctrlPr>
                      <w:rPr>
                        <w:rFonts w:ascii="Cambria Math" w:eastAsia="BatangChe" w:hAnsi="Cambria Math" w:cs="Arial"/>
                        <w:b/>
                        <w:bCs/>
                        <w:szCs w:val="24"/>
                      </w:rPr>
                    </m:ctrlPr>
                  </m:fPr>
                  <m:num>
                    <m:sSub>
                      <m:sSubPr>
                        <m:ctrlPr>
                          <w:rPr>
                            <w:rFonts w:ascii="Cambria Math" w:eastAsia="BatangChe" w:hAnsi="Cambria Math" w:cs="Arial"/>
                            <w:b/>
                            <w:bCs/>
                            <w:szCs w:val="24"/>
                          </w:rPr>
                        </m:ctrlPr>
                      </m:sSubPr>
                      <m:e>
                        <m:r>
                          <m:rPr>
                            <m:sty m:val="b"/>
                          </m:rPr>
                          <w:rPr>
                            <w:rFonts w:ascii="Cambria Math" w:eastAsia="BatangChe" w:hAnsi="Cambria Math" w:cs="Arial"/>
                            <w:szCs w:val="24"/>
                          </w:rPr>
                          <m:t>F</m:t>
                        </m:r>
                      </m:e>
                      <m:sub>
                        <m:r>
                          <m:rPr>
                            <m:sty m:val="p"/>
                          </m:rPr>
                          <w:rPr>
                            <w:rFonts w:ascii="Cambria Math" w:eastAsia="BatangChe" w:hAnsi="Cambria Math" w:cs="Arial"/>
                            <w:szCs w:val="24"/>
                          </w:rPr>
                          <m:t>c</m:t>
                        </m:r>
                      </m:sub>
                    </m:sSub>
                  </m:num>
                  <m:den>
                    <m:sSub>
                      <m:sSubPr>
                        <m:ctrlPr>
                          <w:rPr>
                            <w:rFonts w:ascii="Cambria Math" w:eastAsia="Yu Mincho Demibold" w:hAnsi="Cambria Math" w:cs="Arial"/>
                          </w:rPr>
                        </m:ctrlPr>
                      </m:sSubPr>
                      <m:e>
                        <m:r>
                          <m:rPr>
                            <m:sty m:val="p"/>
                          </m:rPr>
                          <w:rPr>
                            <w:rFonts w:ascii="Cambria Math" w:eastAsia="Yu Mincho Demibold" w:hAnsi="Cambria Math" w:cs="Arial"/>
                          </w:rPr>
                          <m:t>m</m:t>
                        </m:r>
                      </m:e>
                      <m:sub>
                        <m:r>
                          <m:rPr>
                            <m:sty m:val="p"/>
                          </m:rPr>
                          <w:rPr>
                            <w:rFonts w:ascii="Cambria Math" w:eastAsia="Yu Mincho Demibold" w:hAnsi="Cambria Math" w:cs="Arial"/>
                          </w:rPr>
                          <m:t>CGP</m:t>
                        </m:r>
                      </m:sub>
                    </m:sSub>
                  </m:den>
                </m:f>
                <m:r>
                  <m:rPr>
                    <m:sty m:val="b"/>
                  </m:rPr>
                  <w:rPr>
                    <w:rFonts w:ascii="Cambria Math" w:eastAsia="BatangChe" w:hAnsi="Cambria Math" w:cs="Arial"/>
                    <w:szCs w:val="24"/>
                  </w:rPr>
                  <m:t>+</m:t>
                </m:r>
                <m:f>
                  <m:fPr>
                    <m:ctrlPr>
                      <w:rPr>
                        <w:rFonts w:ascii="Cambria Math" w:eastAsia="BatangChe" w:hAnsi="Cambria Math" w:cs="Arial"/>
                        <w:b/>
                        <w:bCs/>
                        <w:szCs w:val="24"/>
                      </w:rPr>
                    </m:ctrlPr>
                  </m:fPr>
                  <m:num>
                    <m:sSub>
                      <m:sSubPr>
                        <m:ctrlPr>
                          <w:rPr>
                            <w:rFonts w:ascii="Cambria Math" w:eastAsia="BatangChe" w:hAnsi="Cambria Math" w:cs="Arial"/>
                            <w:b/>
                            <w:bCs/>
                            <w:szCs w:val="24"/>
                          </w:rPr>
                        </m:ctrlPr>
                      </m:sSubPr>
                      <m:e>
                        <m:r>
                          <m:rPr>
                            <m:sty m:val="b"/>
                          </m:rPr>
                          <w:rPr>
                            <w:rFonts w:ascii="Cambria Math" w:eastAsia="BatangChe" w:hAnsi="Cambria Math" w:cs="Arial"/>
                            <w:szCs w:val="24"/>
                          </w:rPr>
                          <m:t>F</m:t>
                        </m:r>
                      </m:e>
                      <m:sub>
                        <m:r>
                          <m:rPr>
                            <m:sty m:val="p"/>
                          </m:rPr>
                          <w:rPr>
                            <w:rFonts w:ascii="Cambria Math" w:eastAsia="BatangChe" w:hAnsi="Cambria Math" w:cs="Arial"/>
                            <w:szCs w:val="24"/>
                          </w:rPr>
                          <m:t>d</m:t>
                        </m:r>
                      </m:sub>
                    </m:sSub>
                  </m:num>
                  <m:den>
                    <m:sSub>
                      <m:sSubPr>
                        <m:ctrlPr>
                          <w:rPr>
                            <w:rFonts w:ascii="Cambria Math" w:eastAsia="Yu Mincho Demibold" w:hAnsi="Cambria Math" w:cs="Arial"/>
                          </w:rPr>
                        </m:ctrlPr>
                      </m:sSubPr>
                      <m:e>
                        <m:r>
                          <m:rPr>
                            <m:sty m:val="p"/>
                          </m:rPr>
                          <w:rPr>
                            <w:rFonts w:ascii="Cambria Math" w:eastAsia="Yu Mincho Demibold" w:hAnsi="Cambria Math" w:cs="Arial"/>
                          </w:rPr>
                          <m:t>m</m:t>
                        </m:r>
                      </m:e>
                      <m:sub>
                        <m:r>
                          <m:rPr>
                            <m:sty m:val="p"/>
                          </m:rPr>
                          <w:rPr>
                            <w:rFonts w:ascii="Cambria Math" w:eastAsia="Yu Mincho Demibold" w:hAnsi="Cambria Math" w:cs="Arial"/>
                          </w:rPr>
                          <m:t>CGP</m:t>
                        </m:r>
                      </m:sub>
                    </m:sSub>
                  </m:den>
                </m:f>
              </m:oMath>
            </m:oMathPara>
          </w:p>
        </w:tc>
        <w:tc>
          <w:tcPr>
            <w:tcW w:w="720" w:type="dxa"/>
            <w:vAlign w:val="center"/>
          </w:tcPr>
          <w:p w14:paraId="091C1111" w14:textId="299D8E1A" w:rsidR="00EE46BC" w:rsidRDefault="00EE46BC" w:rsidP="00900979">
            <w:pPr>
              <w:spacing w:before="0" w:after="0"/>
              <w:jc w:val="right"/>
            </w:pPr>
            <w:r>
              <w:t>(</w:t>
            </w:r>
            <w:fldSimple w:instr=" SEQ Equation \* ARABIC ">
              <w:r w:rsidR="00330563">
                <w:rPr>
                  <w:noProof/>
                </w:rPr>
                <w:t>7</w:t>
              </w:r>
            </w:fldSimple>
            <w:r>
              <w:t>)</w:t>
            </w:r>
          </w:p>
        </w:tc>
      </w:tr>
      <w:tr w:rsidR="00EE46BC" w:rsidRPr="005F15D3" w14:paraId="4786F00F" w14:textId="77777777" w:rsidTr="00900979">
        <w:trPr>
          <w:trHeight w:val="720"/>
        </w:trPr>
        <w:tc>
          <w:tcPr>
            <w:tcW w:w="8640" w:type="dxa"/>
            <w:vAlign w:val="center"/>
          </w:tcPr>
          <w:p w14:paraId="433E01B8" w14:textId="204959F9" w:rsidR="00EE46BC" w:rsidRPr="00B62EEF" w:rsidRDefault="0084229E" w:rsidP="00900979">
            <w:pPr>
              <w:spacing w:before="0" w:after="0"/>
              <w:jc w:val="center"/>
              <w:rPr>
                <w:rFonts w:eastAsiaTheme="minorEastAsia"/>
                <w:iCs/>
              </w:rPr>
            </w:pPr>
            <m:oMathPara>
              <m:oMathParaPr>
                <m:jc m:val="left"/>
              </m:oMathParaPr>
              <m:oMath>
                <m:f>
                  <m:fPr>
                    <m:ctrlPr>
                      <w:rPr>
                        <w:rFonts w:ascii="Cambria Math" w:eastAsia="Yu Mincho Demibold" w:hAnsi="Cambria Math" w:cs="Arial"/>
                        <w:iCs/>
                      </w:rPr>
                    </m:ctrlPr>
                  </m:fPr>
                  <m:num>
                    <m:r>
                      <w:rPr>
                        <w:rFonts w:ascii="Cambria Math" w:eastAsia="Yu Mincho Demibold" w:hAnsi="Cambria Math" w:cs="Arial"/>
                      </w:rPr>
                      <m:t>d</m:t>
                    </m:r>
                    <m:sSub>
                      <m:sSubPr>
                        <m:ctrlPr>
                          <w:rPr>
                            <w:rFonts w:ascii="Cambria Math" w:eastAsia="Yu Mincho Demibold" w:hAnsi="Cambria Math" w:cs="Arial"/>
                            <w:iCs/>
                          </w:rPr>
                        </m:ctrlPr>
                      </m:sSubPr>
                      <m:e>
                        <m:r>
                          <m:rPr>
                            <m:sty m:val="b"/>
                          </m:rPr>
                          <w:rPr>
                            <w:rFonts w:ascii="Cambria Math" w:eastAsia="Yu Mincho Demibold" w:hAnsi="Cambria Math" w:cs="Arial"/>
                          </w:rPr>
                          <m:t>ω</m:t>
                        </m:r>
                      </m:e>
                      <m:sub>
                        <m:r>
                          <m:rPr>
                            <m:sty m:val="p"/>
                          </m:rPr>
                          <w:rPr>
                            <w:rFonts w:ascii="Cambria Math" w:eastAsia="Yu Mincho Demibold" w:hAnsi="Cambria Math" w:cs="Arial"/>
                          </w:rPr>
                          <m:t>CGP</m:t>
                        </m:r>
                      </m:sub>
                    </m:sSub>
                  </m:num>
                  <m:den>
                    <m:r>
                      <m:rPr>
                        <m:nor/>
                      </m:rPr>
                      <w:rPr>
                        <w:rFonts w:ascii="Cambria Math" w:eastAsia="BatangChe" w:hAnsi="Cambria Math" w:cs="Calibri"/>
                        <w:iCs/>
                        <w:szCs w:val="24"/>
                      </w:rPr>
                      <m:t>d</m:t>
                    </m:r>
                    <m:r>
                      <m:rPr>
                        <m:nor/>
                      </m:rPr>
                      <w:rPr>
                        <w:rFonts w:ascii="Cambria Math" w:eastAsia="BatangChe" w:hAnsi="Cambria Math" w:cs="Arial"/>
                        <w:iCs/>
                        <w:szCs w:val="24"/>
                      </w:rPr>
                      <m:t>t</m:t>
                    </m:r>
                  </m:den>
                </m:f>
                <m:r>
                  <m:rPr>
                    <m:sty m:val="p"/>
                  </m:rPr>
                  <w:rPr>
                    <w:rFonts w:ascii="Cambria Math" w:eastAsia="Yu Mincho Demibold" w:hAnsi="Cambria Math" w:cs="Arial"/>
                  </w:rPr>
                  <m:t>=</m:t>
                </m:r>
                <m:f>
                  <m:fPr>
                    <m:ctrlPr>
                      <w:rPr>
                        <w:rFonts w:ascii="Cambria Math" w:eastAsia="Yu Mincho Demibold" w:hAnsi="Cambria Math" w:cs="Arial"/>
                        <w:iCs/>
                      </w:rPr>
                    </m:ctrlPr>
                  </m:fPr>
                  <m:num>
                    <m:sSub>
                      <m:sSubPr>
                        <m:ctrlPr>
                          <w:rPr>
                            <w:rFonts w:ascii="Cambria Math" w:eastAsia="Yu Mincho Demibold" w:hAnsi="Cambria Math" w:cs="Arial"/>
                            <w:iCs/>
                          </w:rPr>
                        </m:ctrlPr>
                      </m:sSubPr>
                      <m:e>
                        <m:r>
                          <m:rPr>
                            <m:sty m:val="b"/>
                          </m:rPr>
                          <w:rPr>
                            <w:rFonts w:ascii="Cambria Math" w:eastAsia="Yu Mincho Demibold" w:hAnsi="Cambria Math" w:cs="Arial"/>
                          </w:rPr>
                          <m:t>T</m:t>
                        </m:r>
                      </m:e>
                      <m:sub>
                        <m:r>
                          <m:rPr>
                            <m:sty m:val="p"/>
                          </m:rPr>
                          <w:rPr>
                            <w:rFonts w:ascii="Cambria Math" w:eastAsia="Yu Mincho Demibold" w:hAnsi="Cambria Math" w:cs="Arial"/>
                          </w:rPr>
                          <m:t>CGP</m:t>
                        </m:r>
                      </m:sub>
                    </m:sSub>
                  </m:num>
                  <m:den>
                    <m:sSub>
                      <m:sSubPr>
                        <m:ctrlPr>
                          <w:rPr>
                            <w:rFonts w:ascii="Cambria Math" w:eastAsia="Yu Mincho Demibold" w:hAnsi="Cambria Math" w:cs="Arial"/>
                            <w:iCs/>
                          </w:rPr>
                        </m:ctrlPr>
                      </m:sSubPr>
                      <m:e>
                        <m:r>
                          <m:rPr>
                            <m:sty m:val="p"/>
                          </m:rPr>
                          <w:rPr>
                            <w:rFonts w:ascii="Cambria Math" w:eastAsia="Yu Mincho Demibold" w:hAnsi="Cambria Math" w:cs="Arial"/>
                          </w:rPr>
                          <m:t>I</m:t>
                        </m:r>
                      </m:e>
                      <m:sub>
                        <m:r>
                          <m:rPr>
                            <m:sty m:val="p"/>
                          </m:rPr>
                          <w:rPr>
                            <w:rFonts w:ascii="Cambria Math" w:eastAsia="Yu Mincho Demibold" w:hAnsi="Cambria Math" w:cs="Arial"/>
                          </w:rPr>
                          <m:t>CGP</m:t>
                        </m:r>
                      </m:sub>
                    </m:sSub>
                  </m:den>
                </m:f>
              </m:oMath>
            </m:oMathPara>
          </w:p>
        </w:tc>
        <w:tc>
          <w:tcPr>
            <w:tcW w:w="720" w:type="dxa"/>
            <w:vAlign w:val="center"/>
          </w:tcPr>
          <w:p w14:paraId="3CD4B740" w14:textId="4CFEB137" w:rsidR="00EE46BC" w:rsidRPr="00C520EE" w:rsidRDefault="00EE46BC" w:rsidP="00900979">
            <w:pPr>
              <w:spacing w:before="0" w:after="0"/>
              <w:jc w:val="right"/>
            </w:pPr>
            <w:r>
              <w:t>(</w:t>
            </w:r>
            <w:fldSimple w:instr=" SEQ Equation \* ARABIC ">
              <w:r w:rsidR="00330563">
                <w:rPr>
                  <w:noProof/>
                </w:rPr>
                <w:t>8</w:t>
              </w:r>
            </w:fldSimple>
            <w:r>
              <w:t>)</w:t>
            </w:r>
          </w:p>
        </w:tc>
      </w:tr>
    </w:tbl>
    <w:p w14:paraId="3308D8DC" w14:textId="363DDCA4" w:rsidR="00EE46BC" w:rsidRDefault="000B278A" w:rsidP="004A5C46">
      <w:pPr>
        <w:rPr>
          <w:rFonts w:eastAsiaTheme="minorEastAsia"/>
          <w:szCs w:val="24"/>
        </w:rPr>
      </w:pPr>
      <w:r>
        <w:t xml:space="preserve">where </w:t>
      </w:r>
      <m:oMath>
        <m:sSub>
          <m:sSubPr>
            <m:ctrlPr>
              <w:rPr>
                <w:rFonts w:ascii="Cambria Math" w:eastAsia="BatangChe" w:hAnsi="Cambria Math" w:cs="Arial"/>
                <w:b/>
                <w:bCs/>
                <w:szCs w:val="24"/>
              </w:rPr>
            </m:ctrlPr>
          </m:sSubPr>
          <m:e>
            <m:r>
              <m:rPr>
                <m:sty m:val="b"/>
              </m:rPr>
              <w:rPr>
                <w:rFonts w:ascii="Cambria Math" w:eastAsia="BatangChe" w:hAnsi="Cambria Math" w:cs="Arial"/>
                <w:szCs w:val="24"/>
              </w:rPr>
              <m:t>u</m:t>
            </m:r>
          </m:e>
          <m:sub>
            <m:r>
              <m:rPr>
                <m:sty m:val="p"/>
              </m:rPr>
              <w:rPr>
                <w:rFonts w:ascii="Cambria Math" w:eastAsia="BatangChe" w:hAnsi="Cambria Math" w:cs="Arial"/>
                <w:szCs w:val="24"/>
              </w:rPr>
              <m:t>CGP</m:t>
            </m:r>
          </m:sub>
        </m:sSub>
      </m:oMath>
      <w:r w:rsidRPr="000B278A">
        <w:rPr>
          <w:rFonts w:eastAsiaTheme="minorEastAsia"/>
          <w:szCs w:val="24"/>
        </w:rPr>
        <w:t xml:space="preserve"> </w:t>
      </w:r>
      <w:r>
        <w:rPr>
          <w:rFonts w:eastAsiaTheme="minorEastAsia"/>
          <w:szCs w:val="24"/>
        </w:rPr>
        <w:t xml:space="preserve">and </w:t>
      </w:r>
      <m:oMath>
        <m:sSub>
          <m:sSubPr>
            <m:ctrlPr>
              <w:rPr>
                <w:rFonts w:ascii="Cambria Math" w:eastAsia="BatangChe" w:hAnsi="Cambria Math" w:cs="Arial"/>
                <w:b/>
                <w:bCs/>
                <w:szCs w:val="24"/>
              </w:rPr>
            </m:ctrlPr>
          </m:sSubPr>
          <m:e>
            <m:r>
              <m:rPr>
                <m:sty m:val="b"/>
              </m:rPr>
              <w:rPr>
                <w:rFonts w:ascii="Cambria Math" w:eastAsia="BatangChe" w:hAnsi="Cambria Math" w:cs="Arial"/>
                <w:szCs w:val="24"/>
              </w:rPr>
              <m:t>ω</m:t>
            </m:r>
          </m:e>
          <m:sub>
            <m:r>
              <m:rPr>
                <m:sty m:val="p"/>
              </m:rPr>
              <w:rPr>
                <w:rFonts w:ascii="Cambria Math" w:eastAsia="BatangChe" w:hAnsi="Cambria Math" w:cs="Arial"/>
                <w:szCs w:val="24"/>
              </w:rPr>
              <m:t>CGP</m:t>
            </m:r>
          </m:sub>
        </m:sSub>
      </m:oMath>
      <w:r w:rsidRPr="000B278A">
        <w:rPr>
          <w:rFonts w:eastAsiaTheme="minorEastAsia"/>
          <w:szCs w:val="24"/>
        </w:rPr>
        <w:t xml:space="preserve"> </w:t>
      </w:r>
      <w:r>
        <w:rPr>
          <w:rFonts w:eastAsiaTheme="minorEastAsia"/>
          <w:szCs w:val="24"/>
        </w:rPr>
        <w:t xml:space="preserve">are the </w:t>
      </w:r>
      <w:r w:rsidR="00427A76">
        <w:t>CGP</w:t>
      </w:r>
      <w:r>
        <w:t xml:space="preserve"> </w:t>
      </w:r>
      <w:r>
        <w:rPr>
          <w:rFonts w:eastAsiaTheme="minorEastAsia"/>
          <w:szCs w:val="24"/>
        </w:rPr>
        <w:t xml:space="preserve">translational and rotational velocities, </w:t>
      </w:r>
      <m:oMath>
        <m:r>
          <m:rPr>
            <m:nor/>
          </m:rPr>
          <w:rPr>
            <w:rFonts w:ascii="Cambria Math" w:eastAsia="BatangChe" w:hAnsi="Cambria Math" w:cs="Arial"/>
            <w:b/>
            <w:bCs/>
            <w:szCs w:val="24"/>
          </w:rPr>
          <m:t>g</m:t>
        </m:r>
      </m:oMath>
      <w:r>
        <w:rPr>
          <w:rFonts w:eastAsiaTheme="minorEastAsia"/>
          <w:szCs w:val="24"/>
        </w:rPr>
        <w:t xml:space="preserve"> is acceleration due to gravity, </w:t>
      </w:r>
      <m:oMath>
        <m:sSub>
          <m:sSubPr>
            <m:ctrlPr>
              <w:rPr>
                <w:rFonts w:ascii="Cambria Math" w:eastAsia="Yu Mincho Demibold" w:hAnsi="Cambria Math" w:cs="Arial"/>
              </w:rPr>
            </m:ctrlPr>
          </m:sSubPr>
          <m:e>
            <m:r>
              <m:rPr>
                <m:sty m:val="p"/>
              </m:rPr>
              <w:rPr>
                <w:rFonts w:ascii="Cambria Math" w:eastAsia="Yu Mincho Demibold" w:hAnsi="Cambria Math" w:cs="Arial"/>
              </w:rPr>
              <m:t>m</m:t>
            </m:r>
          </m:e>
          <m:sub>
            <m:r>
              <m:rPr>
                <m:sty m:val="p"/>
              </m:rPr>
              <w:rPr>
                <w:rFonts w:ascii="Cambria Math" w:eastAsia="Yu Mincho Demibold" w:hAnsi="Cambria Math" w:cs="Arial"/>
              </w:rPr>
              <m:t>CGP</m:t>
            </m:r>
          </m:sub>
        </m:sSub>
      </m:oMath>
      <w:r>
        <w:rPr>
          <w:rFonts w:eastAsiaTheme="minorEastAsia"/>
          <w:szCs w:val="24"/>
        </w:rPr>
        <w:t xml:space="preserve"> is</w:t>
      </w:r>
      <w:r w:rsidR="00427A76">
        <w:rPr>
          <w:rFonts w:eastAsiaTheme="minorEastAsia"/>
          <w:szCs w:val="24"/>
        </w:rPr>
        <w:t xml:space="preserve"> CGP</w:t>
      </w:r>
      <w:r>
        <w:rPr>
          <w:rFonts w:eastAsiaTheme="minorEastAsia"/>
          <w:szCs w:val="24"/>
        </w:rPr>
        <w:t xml:space="preserve"> mass</w:t>
      </w:r>
      <w:r w:rsidR="00427A76">
        <w:rPr>
          <w:rFonts w:eastAsiaTheme="minorEastAsia"/>
          <w:szCs w:val="24"/>
        </w:rPr>
        <w:t xml:space="preserve">, </w:t>
      </w:r>
      <m:oMath>
        <m:sSub>
          <m:sSubPr>
            <m:ctrlPr>
              <w:rPr>
                <w:rFonts w:ascii="Cambria Math" w:eastAsia="Yu Mincho Demibold" w:hAnsi="Cambria Math" w:cs="Arial"/>
              </w:rPr>
            </m:ctrlPr>
          </m:sSubPr>
          <m:e>
            <m:r>
              <m:rPr>
                <m:sty m:val="b"/>
              </m:rPr>
              <w:rPr>
                <w:rFonts w:ascii="Cambria Math" w:eastAsia="Yu Mincho Demibold" w:hAnsi="Cambria Math" w:cs="Arial"/>
              </w:rPr>
              <m:t>T</m:t>
            </m:r>
          </m:e>
          <m:sub>
            <m:r>
              <w:rPr>
                <w:rFonts w:ascii="Cambria Math" w:eastAsia="Yu Mincho Demibold" w:hAnsi="Cambria Math" w:cs="Arial"/>
              </w:rPr>
              <m:t>CGP</m:t>
            </m:r>
          </m:sub>
        </m:sSub>
      </m:oMath>
      <w:r w:rsidR="00427A76">
        <w:rPr>
          <w:rFonts w:eastAsiaTheme="minorEastAsia"/>
          <w:szCs w:val="24"/>
        </w:rPr>
        <w:t xml:space="preserve"> is net torque</w:t>
      </w:r>
      <w:r w:rsidR="000F5202">
        <w:rPr>
          <w:rFonts w:eastAsiaTheme="minorEastAsia"/>
          <w:szCs w:val="24"/>
        </w:rPr>
        <w:t xml:space="preserve"> on the CGP</w:t>
      </w:r>
      <w:r w:rsidR="00427A76">
        <w:rPr>
          <w:rFonts w:eastAsiaTheme="minorEastAsia"/>
          <w:szCs w:val="24"/>
        </w:rPr>
        <w:t xml:space="preserve">, and </w:t>
      </w:r>
      <m:oMath>
        <m:sSub>
          <m:sSubPr>
            <m:ctrlPr>
              <w:rPr>
                <w:rFonts w:ascii="Cambria Math" w:eastAsia="Yu Mincho Demibold" w:hAnsi="Cambria Math" w:cs="Arial"/>
              </w:rPr>
            </m:ctrlPr>
          </m:sSubPr>
          <m:e>
            <m:r>
              <w:rPr>
                <w:rFonts w:ascii="Cambria Math" w:eastAsia="Yu Mincho Demibold" w:hAnsi="Cambria Math" w:cs="Arial"/>
              </w:rPr>
              <m:t>I</m:t>
            </m:r>
          </m:e>
          <m:sub>
            <m:r>
              <w:rPr>
                <w:rFonts w:ascii="Cambria Math" w:eastAsia="Yu Mincho Demibold" w:hAnsi="Cambria Math" w:cs="Arial"/>
              </w:rPr>
              <m:t>CGP</m:t>
            </m:r>
          </m:sub>
        </m:sSub>
      </m:oMath>
      <w:r w:rsidR="00427A76">
        <w:rPr>
          <w:rFonts w:eastAsiaTheme="minorEastAsia"/>
          <w:szCs w:val="24"/>
        </w:rPr>
        <w:t xml:space="preserve"> is CGP m</w:t>
      </w:r>
      <w:r w:rsidR="00427A76" w:rsidRPr="00427A76">
        <w:rPr>
          <w:rFonts w:eastAsiaTheme="minorEastAsia"/>
          <w:szCs w:val="24"/>
        </w:rPr>
        <w:t>oment of inertia</w:t>
      </w:r>
      <w:r w:rsidR="00427A76">
        <w:rPr>
          <w:rFonts w:eastAsiaTheme="minorEastAsia"/>
          <w:szCs w:val="24"/>
        </w:rPr>
        <w:t>.</w:t>
      </w:r>
      <w:r w:rsidR="00C83B40">
        <w:rPr>
          <w:rFonts w:eastAsiaTheme="minorEastAsia"/>
          <w:szCs w:val="24"/>
        </w:rPr>
        <w:t xml:space="preserve"> The term </w:t>
      </w:r>
      <m:oMath>
        <m:sSub>
          <m:sSubPr>
            <m:ctrlPr>
              <w:rPr>
                <w:rFonts w:ascii="Cambria Math" w:eastAsia="BatangChe" w:hAnsi="Cambria Math" w:cs="Arial"/>
                <w:b/>
                <w:bCs/>
                <w:szCs w:val="24"/>
              </w:rPr>
            </m:ctrlPr>
          </m:sSubPr>
          <m:e>
            <m:r>
              <m:rPr>
                <m:sty m:val="b"/>
              </m:rPr>
              <w:rPr>
                <w:rFonts w:ascii="Cambria Math" w:eastAsia="BatangChe" w:hAnsi="Cambria Math" w:cs="Arial"/>
                <w:szCs w:val="24"/>
              </w:rPr>
              <m:t>F</m:t>
            </m:r>
          </m:e>
          <m:sub>
            <m:r>
              <m:rPr>
                <m:sty m:val="p"/>
              </m:rPr>
              <w:rPr>
                <w:rFonts w:ascii="Cambria Math" w:eastAsia="BatangChe" w:hAnsi="Cambria Math" w:cs="Arial"/>
                <w:szCs w:val="24"/>
              </w:rPr>
              <m:t>p</m:t>
            </m:r>
          </m:sub>
        </m:sSub>
      </m:oMath>
      <w:r w:rsidR="00C83B40">
        <w:rPr>
          <w:rFonts w:eastAsiaTheme="minorEastAsia"/>
          <w:szCs w:val="24"/>
        </w:rPr>
        <w:t xml:space="preserve"> represents pressure gradient force and is calculated as </w:t>
      </w:r>
      <w:r w:rsidR="00F975B7">
        <w:rPr>
          <w:rFonts w:eastAsiaTheme="minorEastAsia"/>
          <w:szCs w:val="24"/>
        </w:rPr>
        <w:t xml:space="preserve">the </w:t>
      </w:r>
      <w:r w:rsidR="00C83B40">
        <w:rPr>
          <w:rFonts w:eastAsiaTheme="minorEastAsia"/>
          <w:szCs w:val="24"/>
        </w:rPr>
        <w:t>product of the CGP volume and pressure gradient. The CGP collision force</w:t>
      </w:r>
      <w:r w:rsidR="006500B5">
        <w:rPr>
          <w:rFonts w:eastAsiaTheme="minorEastAsia"/>
          <w:szCs w:val="24"/>
        </w:rPr>
        <w:t>s</w:t>
      </w:r>
      <w:r w:rsidR="00C83B40">
        <w:rPr>
          <w:rFonts w:eastAsiaTheme="minorEastAsia"/>
          <w:szCs w:val="24"/>
        </w:rPr>
        <w:t xml:space="preserve"> (</w:t>
      </w:r>
      <m:oMath>
        <m:sSub>
          <m:sSubPr>
            <m:ctrlPr>
              <w:rPr>
                <w:rFonts w:ascii="Cambria Math" w:eastAsia="BatangChe" w:hAnsi="Cambria Math" w:cs="Arial"/>
                <w:b/>
                <w:bCs/>
                <w:szCs w:val="24"/>
              </w:rPr>
            </m:ctrlPr>
          </m:sSubPr>
          <m:e>
            <m:r>
              <m:rPr>
                <m:sty m:val="b"/>
              </m:rPr>
              <w:rPr>
                <w:rFonts w:ascii="Cambria Math" w:eastAsia="BatangChe" w:hAnsi="Cambria Math" w:cs="Arial"/>
                <w:szCs w:val="24"/>
              </w:rPr>
              <m:t>F</m:t>
            </m:r>
          </m:e>
          <m:sub>
            <m:r>
              <m:rPr>
                <m:sty m:val="p"/>
              </m:rPr>
              <w:rPr>
                <w:rFonts w:ascii="Cambria Math" w:eastAsia="BatangChe" w:hAnsi="Cambria Math" w:cs="Arial"/>
                <w:szCs w:val="24"/>
              </w:rPr>
              <m:t>c</m:t>
            </m:r>
          </m:sub>
        </m:sSub>
      </m:oMath>
      <w:r w:rsidR="00C83B40">
        <w:rPr>
          <w:rFonts w:eastAsiaTheme="minorEastAsia"/>
          <w:szCs w:val="24"/>
        </w:rPr>
        <w:t>)</w:t>
      </w:r>
      <w:r w:rsidR="00C03E1E">
        <w:rPr>
          <w:rFonts w:eastAsiaTheme="minorEastAsia"/>
          <w:szCs w:val="24"/>
        </w:rPr>
        <w:t xml:space="preserve"> – parcel-parcel and parcel-wall collisions –</w:t>
      </w:r>
      <w:r w:rsidR="00C83B40">
        <w:rPr>
          <w:rFonts w:eastAsiaTheme="minorEastAsia"/>
          <w:szCs w:val="24"/>
        </w:rPr>
        <w:t xml:space="preserve"> </w:t>
      </w:r>
      <w:r w:rsidR="006500B5">
        <w:rPr>
          <w:rFonts w:eastAsiaTheme="minorEastAsia"/>
          <w:szCs w:val="24"/>
        </w:rPr>
        <w:t>was modeled according</w:t>
      </w:r>
      <w:r w:rsidR="00F975B7">
        <w:rPr>
          <w:rFonts w:eastAsiaTheme="minorEastAsia"/>
          <w:szCs w:val="24"/>
        </w:rPr>
        <w:t xml:space="preserve"> to</w:t>
      </w:r>
      <w:r w:rsidR="006500B5">
        <w:rPr>
          <w:rFonts w:eastAsiaTheme="minorEastAsia"/>
          <w:szCs w:val="24"/>
        </w:rPr>
        <w:t xml:space="preserve"> </w:t>
      </w:r>
      <w:r w:rsidR="006500B5" w:rsidRPr="006500B5">
        <w:rPr>
          <w:rFonts w:eastAsiaTheme="minorEastAsia"/>
          <w:szCs w:val="24"/>
        </w:rPr>
        <w:t>linear spring-dashpot</w:t>
      </w:r>
      <w:r w:rsidR="006500B5">
        <w:rPr>
          <w:rFonts w:eastAsiaTheme="minorEastAsia"/>
          <w:szCs w:val="24"/>
        </w:rPr>
        <w:t xml:space="preserve"> </w:t>
      </w:r>
      <w:r w:rsidR="006500B5" w:rsidRPr="006500B5">
        <w:rPr>
          <w:rFonts w:eastAsiaTheme="minorEastAsia"/>
          <w:szCs w:val="24"/>
        </w:rPr>
        <w:t>mode</w:t>
      </w:r>
      <w:r w:rsidR="00C03E1E">
        <w:rPr>
          <w:rFonts w:eastAsiaTheme="minorEastAsia"/>
          <w:szCs w:val="24"/>
        </w:rPr>
        <w:t>l</w:t>
      </w:r>
      <w:r w:rsidR="00537C71">
        <w:rPr>
          <w:rFonts w:eastAsiaTheme="minorEastAsia"/>
          <w:szCs w:val="24"/>
        </w:rPr>
        <w:t xml:space="preserve"> </w:t>
      </w:r>
      <w:r w:rsidR="00A03221">
        <w:rPr>
          <w:rFonts w:eastAsiaTheme="minorEastAsia"/>
          <w:szCs w:val="24"/>
        </w:rPr>
        <w:fldChar w:fldCharType="begin" w:fldLock="1"/>
      </w:r>
      <w:r w:rsidR="00434699">
        <w:rPr>
          <w:rFonts w:eastAsiaTheme="minorEastAsia"/>
          <w:szCs w:val="24"/>
        </w:rPr>
        <w:instrText>ADDIN CSL_CITATION {"citationItems":[{"id":"ITEM-1","itemData":{"DOI":"https://doi.org/10.1016/j.powtec.2013.05.049","ISSN":"0032-5910","abstract":"The discrete element method is a method for simulation of a particle system. For the “soft-sphere” mechanism of particle interactions, there are several models for normal contact forces, namely linear spring–dashpot, and non-linear damped Hertzian spring–dashpot, among others. The focus of this paper is to determine the normal spring stiffness coefficient of the linear model through the numerical solution for the overlap between particles in non-linear models. The linear spring stiffness is determined using equivalence between the linear and the nonlinear models. Using the MFIX computational code, the proposed approach is applied in the numerical simulations of two problems: single freely falling particle and bubbling fluidized bed. A method based on mean dimensionless overlap is suggested as an initial estimate to determine the normal spring stiffness coefficient. Other possible methods for computing the stiffness coefficient are also discussed in this work, e.g., maximum dimensionless overlap and dimensionless contact duration.","author":[{"dropping-particle":"","family":"Navarro","given":"Helio A","non-dropping-particle":"","parse-names":false,"suffix":""},{"dropping-particle":"","family":"Souza Braun","given":"Meire P","non-dropping-particle":"de","parse-names":false,"suffix":""}],"container-title":"Powder Technology","id":"ITEM-1","issued":{"date-parts":[["2013"]]},"page":"707-722","title":"Determination of the normal spring stiffness coefficient in the linear spring–dashpot contact model of discrete element method","type":"article-journal","volume":"246"},"uris":["http://www.mendeley.com/documents/?uuid=90594610-0b06-4644-b7f6-55279ad452fb"]}],"mendeley":{"formattedCitation":"[3]","plainTextFormattedCitation":"[3]","previouslyFormattedCitation":"[4]"},"properties":{"noteIndex":0},"schema":"https://github.com/citation-style-language/schema/raw/master/csl-citation.json"}</w:instrText>
      </w:r>
      <w:r w:rsidR="00A03221">
        <w:rPr>
          <w:rFonts w:eastAsiaTheme="minorEastAsia"/>
          <w:szCs w:val="24"/>
        </w:rPr>
        <w:fldChar w:fldCharType="separate"/>
      </w:r>
      <w:r w:rsidR="00434699" w:rsidRPr="00434699">
        <w:rPr>
          <w:rFonts w:eastAsiaTheme="minorEastAsia"/>
          <w:noProof/>
          <w:szCs w:val="24"/>
        </w:rPr>
        <w:t>[3]</w:t>
      </w:r>
      <w:r w:rsidR="00A03221">
        <w:rPr>
          <w:rFonts w:eastAsiaTheme="minorEastAsia"/>
          <w:szCs w:val="24"/>
        </w:rPr>
        <w:fldChar w:fldCharType="end"/>
      </w:r>
      <w:r w:rsidR="00537C71">
        <w:rPr>
          <w:rFonts w:eastAsiaTheme="minorEastAsia"/>
          <w:szCs w:val="24"/>
        </w:rPr>
        <w:t>. Since the number of CGP collisions is significantly lower than the number of collisions expected in system</w:t>
      </w:r>
      <w:r w:rsidR="00F975B7">
        <w:rPr>
          <w:rFonts w:eastAsiaTheme="minorEastAsia"/>
          <w:szCs w:val="24"/>
        </w:rPr>
        <w:t>s</w:t>
      </w:r>
      <w:r w:rsidR="00537C71">
        <w:rPr>
          <w:rFonts w:eastAsiaTheme="minorEastAsia"/>
          <w:szCs w:val="24"/>
        </w:rPr>
        <w:t xml:space="preserve"> with distinct particles, the CGP coefficient of restitution was modified </w:t>
      </w:r>
      <w:r w:rsidR="00BD75F0">
        <w:rPr>
          <w:rFonts w:eastAsiaTheme="minorEastAsia"/>
          <w:szCs w:val="24"/>
        </w:rPr>
        <w:t xml:space="preserve">as a correction for energy dissipations during collisions. The proposed modification to the CGP coefficient of restitution </w:t>
      </w:r>
      <w:r w:rsidR="00A32119">
        <w:rPr>
          <w:rFonts w:eastAsiaTheme="minorEastAsia"/>
          <w:szCs w:val="24"/>
        </w:rPr>
        <w:t xml:space="preserve">is </w:t>
      </w:r>
      <w:r w:rsidR="007E5DC2">
        <w:rPr>
          <w:rFonts w:eastAsiaTheme="minorEastAsia"/>
          <w:szCs w:val="24"/>
        </w:rPr>
        <w:t>calculated following</w:t>
      </w:r>
      <w:r w:rsidR="00BD75F0">
        <w:rPr>
          <w:rFonts w:eastAsiaTheme="minorEastAsia"/>
          <w:szCs w:val="24"/>
        </w:rPr>
        <w:t xml:space="preserve"> </w:t>
      </w:r>
      <w:r w:rsidR="00F975B7">
        <w:rPr>
          <w:rFonts w:eastAsiaTheme="minorEastAsia"/>
          <w:szCs w:val="24"/>
        </w:rPr>
        <w:t xml:space="preserve">the </w:t>
      </w:r>
      <w:r w:rsidR="00537C71">
        <w:rPr>
          <w:rFonts w:eastAsiaTheme="minorEastAsia"/>
          <w:szCs w:val="24"/>
        </w:rPr>
        <w:t>kinetic theory of granular flow</w:t>
      </w:r>
      <w:r w:rsidR="00BD75F0">
        <w:rPr>
          <w:rFonts w:eastAsiaTheme="minorEastAsia"/>
          <w:szCs w:val="24"/>
        </w:rPr>
        <w:t xml:space="preserve"> </w:t>
      </w:r>
      <w:r w:rsidR="00BD75F0">
        <w:rPr>
          <w:rFonts w:eastAsiaTheme="minorEastAsia"/>
          <w:szCs w:val="24"/>
        </w:rPr>
        <w:fldChar w:fldCharType="begin" w:fldLock="1"/>
      </w:r>
      <w:r w:rsidR="00434699">
        <w:rPr>
          <w:rFonts w:eastAsiaTheme="minorEastAsia"/>
          <w:szCs w:val="24"/>
        </w:rPr>
        <w:instrText>ADDIN CSL_CITATION {"citationItems":[{"id":"ITEM-1","itemData":{"DOI":"https://doi.org/10.1016/j.ces.2014.08.004","ISSN":"0009-2509","abstract":"Understanding the hydrodynamics of gas–solid flows is a grand challenge in mechanical and chemical engineering. The continuum-based two-fluid models (TFM) are currently not accurate enough to describe the multi-scale heterogeneity, while the discrete particle method (DPM) following the trajectory of each particle is computationally infeasible for industrial systems. Following our previous work, we report in this article a coarse-grained DPM considering the meso-scale structure based on the energy-minimization multi-scale (EMMS) model, which can be orders of magnitude faster than the traditional DPM and can take full advantage of CPU–GPU (graphics processing unit) hybrid supercomputing. The size and solids concentration of the coarse-grained particles (CGP), as well as their interactions with the gas flow (the drag) are determined by the EMMS model with a two-phase decomposition. The interactions between CGPs are determined according to the kinetic theory of granular flows (KTGF). The method is tested by simulating the onset of fluidization and the steady state flow in lab-scale circulating fluidized bed (CFB) risers with different geometries and operating conditions both in 2D and 3D. The results agree well with experiments and traditional DPM based on single particles. The prospect of this method as a higher-resolution alternative to TFM for engineering applications and even for virtual process engineering is discussed finally.","author":[{"dropping-particle":"","family":"Lu","given":"Liqiang","non-dropping-particle":"","parse-names":false,"suffix":""},{"dropping-particle":"","family":"Xu","given":"Ji","non-dropping-particle":"","parse-names":false,"suffix":""},{"dropping-particle":"","family":"Ge","given":"Wei","non-dropping-particle":"","parse-names":false,"suffix":""},{"dropping-particle":"","family":"Yue","given":"Yunpeng","non-dropping-particle":"","parse-names":false,"suffix":""},{"dropping-particle":"","family":"Liu","given":"Xinhua","non-dropping-particle":"","parse-names":false,"suffix":""},{"dropping-particle":"","family":"Li","given":"Jinghai","non-dropping-particle":"","parse-names":false,"suffix":""}],"container-title":"Chemical Engineering Science","id":"ITEM-1","issued":{"date-parts":[["2014"]]},"page":"67-87","title":"EMMS-based discrete particle method (EMMS–DPM) for simulation of gas–solid flows","type":"article-journal","volume":"120"},"uris":["http://www.mendeley.com/documents/?uuid=e1342288-834b-4655-9304-91ffc8aa9600"]}],"mendeley":{"formattedCitation":"[4]","plainTextFormattedCitation":"[4]","previouslyFormattedCitation":"[5]"},"properties":{"noteIndex":0},"schema":"https://github.com/citation-style-language/schema/raw/master/csl-citation.json"}</w:instrText>
      </w:r>
      <w:r w:rsidR="00BD75F0">
        <w:rPr>
          <w:rFonts w:eastAsiaTheme="minorEastAsia"/>
          <w:szCs w:val="24"/>
        </w:rPr>
        <w:fldChar w:fldCharType="separate"/>
      </w:r>
      <w:r w:rsidR="00434699" w:rsidRPr="00434699">
        <w:rPr>
          <w:rFonts w:eastAsiaTheme="minorEastAsia"/>
          <w:noProof/>
          <w:szCs w:val="24"/>
        </w:rPr>
        <w:t>[4]</w:t>
      </w:r>
      <w:r w:rsidR="00BD75F0">
        <w:rPr>
          <w:rFonts w:eastAsiaTheme="minorEastAsia"/>
          <w:szCs w:val="24"/>
        </w:rPr>
        <w:fldChar w:fldCharType="end"/>
      </w:r>
      <w:r w:rsidR="00A32119">
        <w:rPr>
          <w:rFonts w:eastAsiaTheme="minorEastAsia"/>
          <w:szCs w:val="24"/>
        </w:rPr>
        <w:t xml:space="preserve"> </w:t>
      </w:r>
      <w:r w:rsidR="007E5DC2">
        <w:rPr>
          <w:rFonts w:eastAsiaTheme="minorEastAsia"/>
          <w:szCs w:val="24"/>
        </w:rPr>
        <w:t>as</w:t>
      </w:r>
      <w:r w:rsidR="00537C71">
        <w:rPr>
          <w:rFonts w:eastAsiaTheme="minorEastAsia"/>
          <w:szCs w:val="24"/>
        </w:rPr>
        <w: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720"/>
      </w:tblGrid>
      <w:tr w:rsidR="00537C71" w:rsidRPr="005F15D3" w14:paraId="5759BE66" w14:textId="77777777" w:rsidTr="00900979">
        <w:trPr>
          <w:trHeight w:val="720"/>
        </w:trPr>
        <w:tc>
          <w:tcPr>
            <w:tcW w:w="8640" w:type="dxa"/>
            <w:vAlign w:val="center"/>
          </w:tcPr>
          <w:p w14:paraId="4961272F" w14:textId="29392AB6" w:rsidR="00537C71" w:rsidRPr="0022717A" w:rsidRDefault="0084229E" w:rsidP="00900979">
            <w:pPr>
              <w:spacing w:before="0" w:after="0"/>
              <w:jc w:val="center"/>
              <w:rPr>
                <w:rFonts w:eastAsia="Calibri" w:cs="Times New Roman"/>
                <w:iCs/>
              </w:rPr>
            </w:pPr>
            <m:oMathPara>
              <m:oMathParaPr>
                <m:jc m:val="left"/>
              </m:oMathParaPr>
              <m:oMath>
                <m:sSub>
                  <m:sSubPr>
                    <m:ctrlPr>
                      <w:rPr>
                        <w:rFonts w:ascii="Cambria Math" w:eastAsia="BatangChe" w:hAnsi="Cambria Math" w:cs="Arial"/>
                        <w:iCs/>
                        <w:szCs w:val="24"/>
                      </w:rPr>
                    </m:ctrlPr>
                  </m:sSubPr>
                  <m:e>
                    <m:r>
                      <m:rPr>
                        <m:sty m:val="p"/>
                      </m:rPr>
                      <w:rPr>
                        <w:rFonts w:ascii="Cambria Math" w:eastAsia="BatangChe" w:hAnsi="Cambria Math" w:cs="Arial"/>
                        <w:szCs w:val="24"/>
                      </w:rPr>
                      <m:t>e</m:t>
                    </m:r>
                  </m:e>
                  <m:sub>
                    <m:r>
                      <m:rPr>
                        <m:sty m:val="p"/>
                      </m:rPr>
                      <w:rPr>
                        <w:rFonts w:ascii="Cambria Math" w:eastAsia="BatangChe" w:hAnsi="Cambria Math" w:cs="Arial"/>
                        <w:szCs w:val="24"/>
                      </w:rPr>
                      <m:t>CGP</m:t>
                    </m:r>
                  </m:sub>
                </m:sSub>
                <m:r>
                  <m:rPr>
                    <m:sty m:val="p"/>
                  </m:rPr>
                  <w:rPr>
                    <w:rFonts w:ascii="Cambria Math" w:eastAsia="BatangChe" w:hAnsi="Cambria Math" w:cs="Arial"/>
                    <w:szCs w:val="24"/>
                  </w:rPr>
                  <m:t>=</m:t>
                </m:r>
                <m:rad>
                  <m:radPr>
                    <m:degHide m:val="1"/>
                    <m:ctrlPr>
                      <w:rPr>
                        <w:rFonts w:ascii="Cambria Math" w:eastAsia="BatangChe" w:hAnsi="Cambria Math" w:cs="Arial"/>
                        <w:iCs/>
                        <w:szCs w:val="24"/>
                      </w:rPr>
                    </m:ctrlPr>
                  </m:radPr>
                  <m:deg/>
                  <m:e>
                    <m:r>
                      <m:rPr>
                        <m:sty m:val="p"/>
                      </m:rPr>
                      <w:rPr>
                        <w:rFonts w:ascii="Cambria Math" w:eastAsia="BatangChe" w:hAnsi="Cambria Math" w:cs="Arial"/>
                        <w:szCs w:val="24"/>
                      </w:rPr>
                      <m:t>1+</m:t>
                    </m:r>
                    <m:d>
                      <m:dPr>
                        <m:ctrlPr>
                          <w:rPr>
                            <w:rFonts w:ascii="Cambria Math" w:eastAsia="BatangChe" w:hAnsi="Cambria Math" w:cs="Arial"/>
                            <w:iCs/>
                            <w:szCs w:val="24"/>
                          </w:rPr>
                        </m:ctrlPr>
                      </m:dPr>
                      <m:e>
                        <m:sSubSup>
                          <m:sSubSupPr>
                            <m:ctrlPr>
                              <w:rPr>
                                <w:rFonts w:ascii="Cambria Math" w:eastAsia="BatangChe" w:hAnsi="Cambria Math" w:cs="Arial"/>
                                <w:iCs/>
                                <w:szCs w:val="24"/>
                              </w:rPr>
                            </m:ctrlPr>
                          </m:sSubSupPr>
                          <m:e>
                            <m:r>
                              <m:rPr>
                                <m:sty m:val="p"/>
                              </m:rPr>
                              <w:rPr>
                                <w:rFonts w:ascii="Cambria Math" w:eastAsia="BatangChe" w:hAnsi="Cambria Math" w:cs="Arial"/>
                                <w:szCs w:val="24"/>
                              </w:rPr>
                              <m:t>e</m:t>
                            </m:r>
                          </m:e>
                          <m:sub>
                            <m:r>
                              <m:rPr>
                                <m:sty m:val="p"/>
                              </m:rPr>
                              <w:rPr>
                                <w:rFonts w:ascii="Cambria Math" w:eastAsia="BatangChe" w:hAnsi="Cambria Math" w:cs="Arial"/>
                                <w:szCs w:val="24"/>
                              </w:rPr>
                              <m:t>p</m:t>
                            </m:r>
                          </m:sub>
                          <m:sup>
                            <m:r>
                              <m:rPr>
                                <m:sty m:val="p"/>
                              </m:rPr>
                              <w:rPr>
                                <w:rFonts w:ascii="Cambria Math" w:eastAsia="BatangChe" w:hAnsi="Cambria Math" w:cs="Arial"/>
                                <w:szCs w:val="24"/>
                              </w:rPr>
                              <m:t>2</m:t>
                            </m:r>
                          </m:sup>
                        </m:sSubSup>
                        <m:r>
                          <m:rPr>
                            <m:sty m:val="p"/>
                          </m:rPr>
                          <w:rPr>
                            <w:rFonts w:ascii="Cambria Math" w:eastAsia="BatangChe" w:hAnsi="Cambria Math" w:cs="Arial"/>
                            <w:szCs w:val="24"/>
                          </w:rPr>
                          <m:t>-1</m:t>
                        </m:r>
                      </m:e>
                    </m:d>
                    <m:sSup>
                      <m:sSupPr>
                        <m:ctrlPr>
                          <w:rPr>
                            <w:rFonts w:ascii="Cambria Math" w:eastAsia="BatangChe" w:hAnsi="Cambria Math" w:cs="Arial"/>
                            <w:iCs/>
                            <w:szCs w:val="24"/>
                          </w:rPr>
                        </m:ctrlPr>
                      </m:sSupPr>
                      <m:e>
                        <m:r>
                          <m:rPr>
                            <m:sty m:val="p"/>
                          </m:rPr>
                          <w:rPr>
                            <w:rFonts w:ascii="Cambria Math" w:eastAsia="BatangChe" w:hAnsi="Cambria Math" w:cs="Arial"/>
                            <w:szCs w:val="24"/>
                          </w:rPr>
                          <m:t>W</m:t>
                        </m:r>
                      </m:e>
                      <m:sup>
                        <m:box>
                          <m:boxPr>
                            <m:ctrlPr>
                              <w:rPr>
                                <w:rFonts w:ascii="Cambria Math" w:eastAsia="BatangChe" w:hAnsi="Cambria Math" w:cs="Arial"/>
                                <w:iCs/>
                                <w:szCs w:val="24"/>
                              </w:rPr>
                            </m:ctrlPr>
                          </m:boxPr>
                          <m:e>
                            <m:argPr>
                              <m:argSz m:val="-1"/>
                            </m:argPr>
                            <m:f>
                              <m:fPr>
                                <m:ctrlPr>
                                  <w:rPr>
                                    <w:rFonts w:ascii="Cambria Math" w:eastAsia="BatangChe" w:hAnsi="Cambria Math" w:cs="Arial"/>
                                    <w:iCs/>
                                    <w:szCs w:val="24"/>
                                  </w:rPr>
                                </m:ctrlPr>
                              </m:fPr>
                              <m:num>
                                <m:r>
                                  <m:rPr>
                                    <m:sty m:val="p"/>
                                  </m:rPr>
                                  <w:rPr>
                                    <w:rFonts w:ascii="Cambria Math" w:eastAsia="BatangChe" w:hAnsi="Cambria Math" w:cs="Arial"/>
                                    <w:szCs w:val="24"/>
                                  </w:rPr>
                                  <m:t>1</m:t>
                                </m:r>
                              </m:num>
                              <m:den>
                                <m:r>
                                  <m:rPr>
                                    <m:sty m:val="p"/>
                                  </m:rPr>
                                  <w:rPr>
                                    <w:rFonts w:ascii="Cambria Math" w:eastAsia="BatangChe" w:hAnsi="Cambria Math" w:cs="Arial"/>
                                    <w:szCs w:val="24"/>
                                  </w:rPr>
                                  <m:t>3</m:t>
                                </m:r>
                              </m:den>
                            </m:f>
                          </m:e>
                        </m:box>
                      </m:sup>
                    </m:sSup>
                  </m:e>
                </m:rad>
              </m:oMath>
            </m:oMathPara>
          </w:p>
        </w:tc>
        <w:tc>
          <w:tcPr>
            <w:tcW w:w="720" w:type="dxa"/>
            <w:vAlign w:val="center"/>
          </w:tcPr>
          <w:p w14:paraId="2F291D67" w14:textId="40356B63" w:rsidR="00537C71" w:rsidRDefault="00537C71" w:rsidP="00900979">
            <w:pPr>
              <w:spacing w:before="0" w:after="0"/>
              <w:jc w:val="right"/>
            </w:pPr>
            <w:r>
              <w:t>(</w:t>
            </w:r>
            <w:fldSimple w:instr=" SEQ Equation \* ARABIC ">
              <w:r w:rsidR="00330563">
                <w:rPr>
                  <w:noProof/>
                </w:rPr>
                <w:t>9</w:t>
              </w:r>
            </w:fldSimple>
            <w:r>
              <w:t>)</w:t>
            </w:r>
          </w:p>
        </w:tc>
      </w:tr>
    </w:tbl>
    <w:p w14:paraId="1D7A38DF" w14:textId="7E465405" w:rsidR="00537C71" w:rsidRDefault="00723AF1" w:rsidP="00017684">
      <w:r w:rsidRPr="0022717A">
        <w:t xml:space="preserve">where </w:t>
      </w:r>
      <m:oMath>
        <m:sSub>
          <m:sSubPr>
            <m:ctrlPr>
              <w:rPr>
                <w:rFonts w:ascii="Cambria Math" w:eastAsia="BatangChe" w:hAnsi="Cambria Math" w:cs="Arial"/>
                <w:szCs w:val="24"/>
              </w:rPr>
            </m:ctrlPr>
          </m:sSubPr>
          <m:e>
            <m:r>
              <m:rPr>
                <m:sty m:val="p"/>
              </m:rPr>
              <w:rPr>
                <w:rFonts w:ascii="Cambria Math" w:eastAsia="BatangChe" w:hAnsi="Cambria Math" w:cs="Arial"/>
                <w:szCs w:val="24"/>
              </w:rPr>
              <m:t>e</m:t>
            </m:r>
          </m:e>
          <m:sub>
            <m:r>
              <m:rPr>
                <m:sty m:val="p"/>
              </m:rPr>
              <w:rPr>
                <w:rFonts w:ascii="Cambria Math" w:eastAsia="BatangChe" w:hAnsi="Cambria Math" w:cs="Arial"/>
                <w:szCs w:val="24"/>
              </w:rPr>
              <m:t>CGP</m:t>
            </m:r>
          </m:sub>
        </m:sSub>
      </m:oMath>
      <w:r w:rsidRPr="0022717A">
        <w:t xml:space="preserve"> is CGP coefficient of restitution and </w:t>
      </w:r>
      <m:oMath>
        <m:sSub>
          <m:sSubPr>
            <m:ctrlPr>
              <w:rPr>
                <w:rFonts w:ascii="Cambria Math" w:eastAsia="BatangChe" w:hAnsi="Cambria Math" w:cs="Arial"/>
                <w:szCs w:val="24"/>
              </w:rPr>
            </m:ctrlPr>
          </m:sSubPr>
          <m:e>
            <m:r>
              <m:rPr>
                <m:sty m:val="p"/>
              </m:rPr>
              <w:rPr>
                <w:rFonts w:ascii="Cambria Math" w:eastAsia="BatangChe" w:hAnsi="Cambria Math" w:cs="Arial"/>
                <w:szCs w:val="24"/>
              </w:rPr>
              <m:t>e</m:t>
            </m:r>
          </m:e>
          <m:sub>
            <m:r>
              <m:rPr>
                <m:sty m:val="p"/>
              </m:rPr>
              <w:rPr>
                <w:rFonts w:ascii="Cambria Math" w:eastAsia="BatangChe" w:hAnsi="Cambria Math" w:cs="Arial"/>
                <w:szCs w:val="24"/>
              </w:rPr>
              <m:t>p</m:t>
            </m:r>
          </m:sub>
        </m:sSub>
      </m:oMath>
      <w:r w:rsidRPr="0022717A">
        <w:t xml:space="preserve">  is distinct particle coefficient of restitution. </w:t>
      </w:r>
      <w:r w:rsidR="008A08BD" w:rsidRPr="0022717A">
        <w:t>Two different drag models</w:t>
      </w:r>
      <w:r w:rsidR="008A08BD">
        <w:t xml:space="preserve"> were used to estimate CGP drag force (</w:t>
      </w:r>
      <m:oMath>
        <m:sSub>
          <m:sSubPr>
            <m:ctrlPr>
              <w:rPr>
                <w:rFonts w:ascii="Cambria Math" w:eastAsia="BatangChe" w:hAnsi="Cambria Math" w:cs="Arial"/>
                <w:b/>
                <w:bCs/>
                <w:szCs w:val="24"/>
              </w:rPr>
            </m:ctrlPr>
          </m:sSubPr>
          <m:e>
            <m:r>
              <m:rPr>
                <m:sty m:val="b"/>
              </m:rPr>
              <w:rPr>
                <w:rFonts w:ascii="Cambria Math" w:eastAsia="BatangChe" w:hAnsi="Cambria Math" w:cs="Arial"/>
                <w:szCs w:val="24"/>
              </w:rPr>
              <m:t>F</m:t>
            </m:r>
          </m:e>
          <m:sub>
            <m:r>
              <m:rPr>
                <m:sty m:val="p"/>
              </m:rPr>
              <w:rPr>
                <w:rFonts w:ascii="Cambria Math" w:eastAsia="BatangChe" w:hAnsi="Cambria Math" w:cs="Arial"/>
                <w:szCs w:val="24"/>
              </w:rPr>
              <m:t>d</m:t>
            </m:r>
          </m:sub>
        </m:sSub>
      </m:oMath>
      <w:r w:rsidR="008A08BD">
        <w:t xml:space="preserve">) based on </w:t>
      </w:r>
      <w:r w:rsidR="006620AF">
        <w:t xml:space="preserve">well-documented </w:t>
      </w:r>
      <w:r w:rsidR="008A08BD">
        <w:t>difference</w:t>
      </w:r>
      <w:r w:rsidR="00F975B7">
        <w:t>s</w:t>
      </w:r>
      <w:r w:rsidR="008A08BD">
        <w:t xml:space="preserve"> in the fluidization behavior of sand </w:t>
      </w:r>
      <w:r w:rsidR="00AB148C">
        <w:t xml:space="preserve">and </w:t>
      </w:r>
      <w:r w:rsidR="008A08BD">
        <w:t>biomass in the literature</w:t>
      </w:r>
      <w:r w:rsidR="00164702">
        <w:t xml:space="preserve"> </w:t>
      </w:r>
      <w:r w:rsidR="00434699">
        <w:fldChar w:fldCharType="begin" w:fldLock="1"/>
      </w:r>
      <w:r w:rsidR="00434699">
        <w:instrText>ADDIN CSL_CITATION {"citationItems":[{"id":"ITEM-1","itemData":{"ISSN":"0255-2701","author":[{"dropping-particle":"","family":"Oliveira","given":"T J P","non-dropping-particle":"","parse-names":false,"suffix":""},{"dropping-particle":"","family":"Cardoso","given":"C R","non-dropping-particle":"","parse-names":false,"suffix":""},{"dropping-particle":"","family":"Ataíde","given":"C H","non-dropping-particle":"","parse-names":false,"suffix":""}],"container-title":"Chemical Engineering and Processing: Process Intensification","id":"ITEM-1","issued":{"date-parts":[["2013"]]},"page":"113-121","publisher":"Elsevier","title":"Bubbling fluidization of biomass and sand binary mixtures: Minimum fluidization velocity and particle segregation","type":"article-journal","volume":"72"},"uris":["http://www.mendeley.com/documents/?uuid=fd9cea96-abaa-458d-a444-cfb0c82af358"]}],"mendeley":{"formattedCitation":"[5]","plainTextFormattedCitation":"[5]"},"properties":{"noteIndex":0},"schema":"https://github.com/citation-style-language/schema/raw/master/csl-citation.json"}</w:instrText>
      </w:r>
      <w:r w:rsidR="00434699">
        <w:fldChar w:fldCharType="separate"/>
      </w:r>
      <w:r w:rsidR="00434699" w:rsidRPr="00434699">
        <w:rPr>
          <w:noProof/>
        </w:rPr>
        <w:t>[5]</w:t>
      </w:r>
      <w:r w:rsidR="00434699">
        <w:fldChar w:fldCharType="end"/>
      </w:r>
      <w:r w:rsidR="008A08BD">
        <w:t>. Drag force</w:t>
      </w:r>
      <w:r w:rsidR="00D661FE">
        <w:t xml:space="preserve"> was estimated following</w:t>
      </w:r>
      <w:r w:rsidR="00D673C5">
        <w:t xml:space="preserve"> </w:t>
      </w:r>
      <w:r w:rsidR="008A08BD">
        <w:t xml:space="preserve">Ganser-corrected </w:t>
      </w:r>
      <w:r w:rsidR="00D33CF2">
        <w:t>Gidaspow drag model</w:t>
      </w:r>
      <w:r w:rsidR="00D661FE">
        <w:t xml:space="preserve"> </w:t>
      </w:r>
      <w:r w:rsidR="00AC5663">
        <w:t>for sand (bed material) particles and</w:t>
      </w:r>
      <w:r w:rsidR="006351A0">
        <w:t xml:space="preserve"> </w:t>
      </w:r>
      <w:r w:rsidR="00317854">
        <w:t>a filter</w:t>
      </w:r>
      <w:r w:rsidR="00D47F1B">
        <w:t>ed</w:t>
      </w:r>
      <w:r w:rsidR="00317854">
        <w:t xml:space="preserve"> drag model </w:t>
      </w:r>
      <w:r w:rsidR="00AC5663">
        <w:t>for</w:t>
      </w:r>
      <w:r w:rsidR="00017684">
        <w:t xml:space="preserve"> biomass</w:t>
      </w:r>
      <w:r w:rsidR="00AC5663">
        <w:t xml:space="preserve"> particles</w:t>
      </w:r>
      <w:r w:rsidR="00017684">
        <w:t xml:space="preserve">. </w:t>
      </w:r>
      <w:r w:rsidR="00602105">
        <w:t xml:space="preserve">Ganser </w:t>
      </w:r>
      <w:r w:rsidR="00D33CF2">
        <w:t xml:space="preserve">correction </w:t>
      </w:r>
      <w:r w:rsidR="00D33CF2">
        <w:fldChar w:fldCharType="begin" w:fldLock="1"/>
      </w:r>
      <w:r w:rsidR="00434699">
        <w:instrText>ADDIN CSL_CITATION {"citationItems":[{"id":"ITEM-1","itemData":{"DOI":"https://doi.org/10.1016/0032-5910(93)80051-B","ISSN":"0032-5910","abstract":"In the past, general formulas for calculating the drag coefficient for both spherical and nonspherical particles have involved a dependence on a Reynolds number (Re) and one or more shape descriptors resulting in complicated functions of at least two variables. This paper shows that both the Stokes' shape factor (K1) and the Newton's shape factor or scruple (K2) are important for the prediction of drag. However, instead of requiring a function of three variables (Re, K1, K2) to predict drag, a function only of the generalized Reynolds number ReK1K2 is needed. The shape factors K1 and K2 are then modeled as functions of the geometric shape descriptors' sphericity and the projected area in the direction of motion. Goodness of fit to experimental data is calculated and compared with a recently determined formula.","author":[{"dropping-particle":"","family":"Ganser","given":"Gary H","non-dropping-particle":"","parse-names":false,"suffix":""}],"container-title":"Powder Technology","id":"ITEM-1","issue":"2","issued":{"date-parts":[["1993"]]},"page":"143-152","title":"A rational approach to drag prediction of spherical and nonspherical particles","type":"article-journal","volume":"77"},"uris":["http://www.mendeley.com/documents/?uuid=eb6363ba-12f0-491c-8cb2-76feeda34ffe"]}],"mendeley":{"formattedCitation":"[6]","plainTextFormattedCitation":"[6]","previouslyFormattedCitation":"[6]"},"properties":{"noteIndex":0},"schema":"https://github.com/citation-style-language/schema/raw/master/csl-citation.json"}</w:instrText>
      </w:r>
      <w:r w:rsidR="00D33CF2">
        <w:fldChar w:fldCharType="separate"/>
      </w:r>
      <w:r w:rsidR="00120E71" w:rsidRPr="00120E71">
        <w:rPr>
          <w:noProof/>
        </w:rPr>
        <w:t>[6]</w:t>
      </w:r>
      <w:r w:rsidR="00D33CF2">
        <w:fldChar w:fldCharType="end"/>
      </w:r>
      <w:r w:rsidR="00D33CF2">
        <w:t xml:space="preserve"> was coupled to </w:t>
      </w:r>
      <w:r w:rsidR="00602105">
        <w:t xml:space="preserve">Gidaspow model </w:t>
      </w:r>
      <w:r w:rsidR="00D33CF2">
        <w:fldChar w:fldCharType="begin" w:fldLock="1"/>
      </w:r>
      <w:r w:rsidR="00434699">
        <w:instrText>ADDIN CSL_CITATION {"citationItems":[{"id":"ITEM-1","itemData":{"author":[{"dropping-particle":"","family":"Gidaspow","given":"Dimitri","non-dropping-particle":"","parse-names":false,"suffix":""}],"edition":"1st","id":"ITEM-1","issued":{"date-parts":[["1994"]]},"publisher":"Academic press","publisher-place":"Massachusetts, USA","title":"Multiphase Flow and Fluidization: Continuum and Kinetic Theory Descriptions","type":"book"},"uris":["http://www.mendeley.com/documents/?uuid=525f3f3a-aef5-45e0-8a2b-e9d9bb768130"]}],"mendeley":{"formattedCitation":"[7]","plainTextFormattedCitation":"[7]","previouslyFormattedCitation":"[7]"},"properties":{"noteIndex":0},"schema":"https://github.com/citation-style-language/schema/raw/master/csl-citation.json"}</w:instrText>
      </w:r>
      <w:r w:rsidR="00D33CF2">
        <w:fldChar w:fldCharType="separate"/>
      </w:r>
      <w:r w:rsidR="00120E71" w:rsidRPr="00120E71">
        <w:rPr>
          <w:noProof/>
        </w:rPr>
        <w:t>[7]</w:t>
      </w:r>
      <w:r w:rsidR="00D33CF2">
        <w:fldChar w:fldCharType="end"/>
      </w:r>
      <w:r w:rsidR="00D33CF2">
        <w:t xml:space="preserve"> </w:t>
      </w:r>
      <w:r w:rsidR="00602105">
        <w:t>to account for non-sphericity of the sand particles</w:t>
      </w:r>
      <w:r w:rsidR="006351A0">
        <w:t xml:space="preserve"> as expressed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720"/>
      </w:tblGrid>
      <w:tr w:rsidR="00D33CF2" w:rsidRPr="005F15D3" w14:paraId="36EA0DCA" w14:textId="77777777" w:rsidTr="00EF5C6D">
        <w:trPr>
          <w:trHeight w:val="1008"/>
        </w:trPr>
        <w:tc>
          <w:tcPr>
            <w:tcW w:w="8640" w:type="dxa"/>
            <w:vAlign w:val="center"/>
          </w:tcPr>
          <w:p w14:paraId="0428C693" w14:textId="5911132C" w:rsidR="00D33CF2" w:rsidRPr="00B62EEF" w:rsidRDefault="0084229E" w:rsidP="00EF5C6D">
            <w:pPr>
              <w:spacing w:before="0" w:after="0"/>
              <w:jc w:val="left"/>
              <w:rPr>
                <w:rFonts w:ascii="Lucida Sans" w:eastAsia="Yu Mincho Demibold" w:hAnsi="Lucida Sans" w:cs="Arial"/>
              </w:rPr>
            </w:pPr>
            <m:oMathPara>
              <m:oMathParaPr>
                <m:jc m:val="left"/>
              </m:oMathParaPr>
              <m:oMath>
                <m:sSub>
                  <m:sSubPr>
                    <m:ctrlPr>
                      <w:rPr>
                        <w:rFonts w:ascii="Cambria Math" w:eastAsia="Yu Mincho Demibold" w:hAnsi="Cambria Math" w:cs="Arial"/>
                        <w:szCs w:val="24"/>
                      </w:rPr>
                    </m:ctrlPr>
                  </m:sSubPr>
                  <m:e>
                    <m:r>
                      <m:rPr>
                        <m:nor/>
                      </m:rPr>
                      <w:rPr>
                        <w:rFonts w:ascii="Cambria Math" w:eastAsia="Yu Mincho Demibold" w:hAnsi="Cambria Math" w:cs="Arial"/>
                        <w:szCs w:val="24"/>
                      </w:rPr>
                      <m:t>β</m:t>
                    </m:r>
                  </m:e>
                  <m:sub>
                    <m:r>
                      <m:rPr>
                        <m:sty m:val="p"/>
                      </m:rPr>
                      <w:rPr>
                        <w:rFonts w:ascii="Cambria Math" w:eastAsia="Yu Mincho Demibold" w:hAnsi="Cambria Math" w:cs="Arial"/>
                        <w:szCs w:val="24"/>
                      </w:rPr>
                      <m:t>Ganser</m:t>
                    </m:r>
                  </m:sub>
                </m:sSub>
                <m:r>
                  <m:rPr>
                    <m:sty m:val="p"/>
                  </m:rPr>
                  <w:rPr>
                    <w:rFonts w:ascii="Cambria Math" w:eastAsia="Yu Mincho Demibold" w:hAnsi="Cambria Math" w:cs="Arial"/>
                    <w:szCs w:val="24"/>
                  </w:rPr>
                  <m:t>=</m:t>
                </m:r>
                <m:d>
                  <m:dPr>
                    <m:begChr m:val="{"/>
                    <m:endChr m:val=""/>
                    <m:ctrlPr>
                      <w:rPr>
                        <w:rFonts w:ascii="Cambria Math" w:eastAsia="Yu Mincho Demibold" w:hAnsi="Cambria Math" w:cs="Arial"/>
                        <w:szCs w:val="24"/>
                      </w:rPr>
                    </m:ctrlPr>
                  </m:dPr>
                  <m:e>
                    <m:eqArr>
                      <m:eqArrPr>
                        <m:ctrlPr>
                          <w:rPr>
                            <w:rFonts w:ascii="Cambria Math" w:eastAsia="Yu Mincho Demibold" w:hAnsi="Cambria Math" w:cs="Arial"/>
                            <w:szCs w:val="24"/>
                          </w:rPr>
                        </m:ctrlPr>
                      </m:eqArrPr>
                      <m:e>
                        <m:sSub>
                          <m:sSubPr>
                            <m:ctrlPr>
                              <w:rPr>
                                <w:rFonts w:ascii="Cambria Math" w:eastAsia="Yu Mincho Demibold" w:hAnsi="Cambria Math" w:cs="Arial"/>
                                <w:szCs w:val="24"/>
                              </w:rPr>
                            </m:ctrlPr>
                          </m:sSubPr>
                          <m:e>
                            <m:r>
                              <m:rPr>
                                <m:nor/>
                              </m:rPr>
                              <w:rPr>
                                <w:rFonts w:ascii="Cambria Math" w:eastAsia="Yu Mincho Demibold" w:hAnsi="Cambria Math" w:cs="Arial"/>
                                <w:szCs w:val="24"/>
                              </w:rPr>
                              <m:t>β</m:t>
                            </m:r>
                          </m:e>
                          <m:sub>
                            <m:r>
                              <m:rPr>
                                <m:sty m:val="p"/>
                              </m:rPr>
                              <w:rPr>
                                <w:rFonts w:ascii="Cambria Math" w:eastAsia="Yu Mincho Demibold" w:hAnsi="Cambria Math" w:cs="Arial"/>
                                <w:szCs w:val="24"/>
                              </w:rPr>
                              <m:t>Ergun</m:t>
                            </m:r>
                          </m:sub>
                        </m:sSub>
                        <m:r>
                          <m:rPr>
                            <m:sty m:val="p"/>
                          </m:rPr>
                          <w:rPr>
                            <w:rFonts w:ascii="Cambria Math" w:eastAsia="Yu Mincho Demibold" w:hAnsi="Cambria Math" w:cs="Arial"/>
                            <w:szCs w:val="24"/>
                          </w:rPr>
                          <m:t xml:space="preserve">        </m:t>
                        </m:r>
                        <m:sSub>
                          <m:sSubPr>
                            <m:ctrlPr>
                              <w:rPr>
                                <w:rFonts w:ascii="Cambria Math" w:eastAsia="Yu Mincho Demibold" w:hAnsi="Cambria Math" w:cs="Arial"/>
                                <w:szCs w:val="24"/>
                              </w:rPr>
                            </m:ctrlPr>
                          </m:sSubPr>
                          <m:e>
                            <m:r>
                              <m:rPr>
                                <m:sty m:val="p"/>
                              </m:rPr>
                              <w:rPr>
                                <w:rFonts w:ascii="Cambria Math" w:eastAsia="Yu Mincho Demibold" w:hAnsi="Cambria Math" w:cs="Arial"/>
                                <w:szCs w:val="24"/>
                              </w:rPr>
                              <m:t xml:space="preserve">  if ε</m:t>
                            </m:r>
                          </m:e>
                          <m:sub>
                            <m:r>
                              <m:rPr>
                                <m:sty m:val="p"/>
                              </m:rPr>
                              <w:rPr>
                                <w:rFonts w:ascii="Cambria Math" w:eastAsia="Yu Mincho Demibold" w:hAnsi="Cambria Math" w:cs="Arial"/>
                                <w:szCs w:val="24"/>
                              </w:rPr>
                              <m:t>g</m:t>
                            </m:r>
                          </m:sub>
                        </m:sSub>
                        <m:r>
                          <m:rPr>
                            <m:sty m:val="p"/>
                          </m:rPr>
                          <w:rPr>
                            <w:rFonts w:ascii="Cambria Math" w:eastAsia="Yu Mincho Demibold" w:hAnsi="Cambria Math" w:cs="Arial"/>
                            <w:szCs w:val="24"/>
                          </w:rPr>
                          <m:t>≤0.8</m:t>
                        </m:r>
                      </m:e>
                      <m:e>
                        <m:sSub>
                          <m:sSubPr>
                            <m:ctrlPr>
                              <w:rPr>
                                <w:rFonts w:ascii="Cambria Math" w:eastAsia="Yu Mincho Demibold" w:hAnsi="Cambria Math" w:cs="Arial"/>
                                <w:szCs w:val="24"/>
                              </w:rPr>
                            </m:ctrlPr>
                          </m:sSubPr>
                          <m:e>
                            <m:r>
                              <m:rPr>
                                <m:nor/>
                              </m:rPr>
                              <w:rPr>
                                <w:rFonts w:ascii="Cambria Math" w:eastAsia="Yu Mincho Demibold" w:hAnsi="Cambria Math" w:cs="Arial"/>
                                <w:szCs w:val="24"/>
                              </w:rPr>
                              <m:t>β</m:t>
                            </m:r>
                          </m:e>
                          <m:sub>
                            <m:r>
                              <m:rPr>
                                <m:sty m:val="p"/>
                              </m:rPr>
                              <w:rPr>
                                <w:rFonts w:ascii="Cambria Math" w:eastAsia="Yu Mincho Demibold" w:hAnsi="Cambria Math" w:cs="Arial"/>
                                <w:szCs w:val="24"/>
                              </w:rPr>
                              <m:t>Wen-Yu</m:t>
                            </m:r>
                          </m:sub>
                        </m:sSub>
                        <m:r>
                          <m:rPr>
                            <m:sty m:val="p"/>
                          </m:rPr>
                          <w:rPr>
                            <w:rFonts w:ascii="Cambria Math" w:eastAsia="Yu Mincho Demibold" w:hAnsi="Cambria Math" w:cs="Arial"/>
                            <w:szCs w:val="24"/>
                          </w:rPr>
                          <m:t xml:space="preserve">      if </m:t>
                        </m:r>
                        <m:sSub>
                          <m:sSubPr>
                            <m:ctrlPr>
                              <w:rPr>
                                <w:rFonts w:ascii="Cambria Math" w:eastAsia="Yu Mincho Demibold" w:hAnsi="Cambria Math" w:cs="Arial"/>
                                <w:szCs w:val="24"/>
                              </w:rPr>
                            </m:ctrlPr>
                          </m:sSubPr>
                          <m:e>
                            <m:r>
                              <m:rPr>
                                <m:sty m:val="p"/>
                              </m:rPr>
                              <w:rPr>
                                <w:rFonts w:ascii="Cambria Math" w:eastAsia="Yu Mincho Demibold" w:hAnsi="Cambria Math" w:cs="Arial"/>
                                <w:szCs w:val="24"/>
                              </w:rPr>
                              <m:t>ε</m:t>
                            </m:r>
                          </m:e>
                          <m:sub>
                            <m:r>
                              <m:rPr>
                                <m:sty m:val="p"/>
                              </m:rPr>
                              <w:rPr>
                                <w:rFonts w:ascii="Cambria Math" w:eastAsia="Yu Mincho Demibold" w:hAnsi="Cambria Math" w:cs="Arial"/>
                                <w:szCs w:val="24"/>
                              </w:rPr>
                              <m:t>g</m:t>
                            </m:r>
                          </m:sub>
                        </m:sSub>
                        <m:r>
                          <m:rPr>
                            <m:sty m:val="p"/>
                          </m:rPr>
                          <w:rPr>
                            <w:rFonts w:ascii="Cambria Math" w:eastAsia="Yu Mincho Demibold" w:hAnsi="Cambria Math" w:cs="Arial"/>
                            <w:szCs w:val="24"/>
                          </w:rPr>
                          <m:t>&gt;0.8</m:t>
                        </m:r>
                      </m:e>
                    </m:eqArr>
                  </m:e>
                </m:d>
              </m:oMath>
            </m:oMathPara>
          </w:p>
        </w:tc>
        <w:tc>
          <w:tcPr>
            <w:tcW w:w="720" w:type="dxa"/>
            <w:vAlign w:val="center"/>
          </w:tcPr>
          <w:p w14:paraId="2B56AAFA" w14:textId="75078EC8" w:rsidR="00D33CF2" w:rsidRPr="00C520EE" w:rsidRDefault="00D33CF2" w:rsidP="00900979">
            <w:pPr>
              <w:spacing w:before="0" w:after="0"/>
              <w:jc w:val="right"/>
            </w:pPr>
            <w:r>
              <w:t>(</w:t>
            </w:r>
            <w:fldSimple w:instr=" SEQ Equation \* ARABIC ">
              <w:r w:rsidR="00330563">
                <w:rPr>
                  <w:noProof/>
                </w:rPr>
                <w:t>10</w:t>
              </w:r>
            </w:fldSimple>
            <w:r>
              <w:t>)</w:t>
            </w:r>
          </w:p>
        </w:tc>
      </w:tr>
      <w:tr w:rsidR="00EF5C6D" w:rsidRPr="005F15D3" w14:paraId="1A2BFD9C" w14:textId="77777777" w:rsidTr="008F7AE1">
        <w:trPr>
          <w:trHeight w:val="1008"/>
        </w:trPr>
        <w:tc>
          <w:tcPr>
            <w:tcW w:w="8640" w:type="dxa"/>
            <w:vAlign w:val="center"/>
          </w:tcPr>
          <w:p w14:paraId="52F70F71" w14:textId="7875D018" w:rsidR="00EF5C6D" w:rsidRPr="00B62EEF" w:rsidRDefault="0084229E" w:rsidP="00EF5C6D">
            <w:pPr>
              <w:spacing w:before="0" w:after="0"/>
              <w:jc w:val="left"/>
              <w:rPr>
                <w:rFonts w:eastAsia="Calibri" w:cs="Times New Roman"/>
                <w:szCs w:val="24"/>
              </w:rPr>
            </w:pPr>
            <m:oMathPara>
              <m:oMathParaPr>
                <m:jc m:val="left"/>
              </m:oMathParaPr>
              <m:oMath>
                <m:sSub>
                  <m:sSubPr>
                    <m:ctrlPr>
                      <w:rPr>
                        <w:rFonts w:ascii="Cambria Math" w:eastAsia="Yu Mincho Demibold" w:hAnsi="Cambria Math" w:cs="Arial"/>
                        <w:szCs w:val="24"/>
                      </w:rPr>
                    </m:ctrlPr>
                  </m:sSubPr>
                  <m:e>
                    <m:r>
                      <m:rPr>
                        <m:nor/>
                      </m:rPr>
                      <w:rPr>
                        <w:rFonts w:ascii="Cambria Math" w:eastAsia="Yu Mincho Demibold" w:hAnsi="Cambria Math" w:cs="Arial"/>
                        <w:szCs w:val="24"/>
                      </w:rPr>
                      <m:t>β</m:t>
                    </m:r>
                  </m:e>
                  <m:sub>
                    <m:r>
                      <m:rPr>
                        <m:sty m:val="p"/>
                      </m:rPr>
                      <w:rPr>
                        <w:rFonts w:ascii="Cambria Math" w:eastAsia="Yu Mincho Demibold" w:hAnsi="Cambria Math" w:cs="Arial"/>
                        <w:szCs w:val="24"/>
                      </w:rPr>
                      <m:t>Ergun</m:t>
                    </m:r>
                  </m:sub>
                </m:sSub>
                <m:r>
                  <m:rPr>
                    <m:sty m:val="p"/>
                  </m:rPr>
                  <w:rPr>
                    <w:rFonts w:ascii="Cambria Math" w:eastAsia="Yu Mincho Demibold" w:hAnsi="Cambria Math" w:cs="Arial"/>
                    <w:szCs w:val="24"/>
                  </w:rPr>
                  <m:t>=150</m:t>
                </m:r>
                <m:f>
                  <m:fPr>
                    <m:ctrlPr>
                      <w:rPr>
                        <w:rFonts w:ascii="Cambria Math" w:eastAsia="Yu Mincho Demibold" w:hAnsi="Cambria Math" w:cs="Arial"/>
                        <w:szCs w:val="24"/>
                      </w:rPr>
                    </m:ctrlPr>
                  </m:fPr>
                  <m:num>
                    <m:sSup>
                      <m:sSupPr>
                        <m:ctrlPr>
                          <w:rPr>
                            <w:rFonts w:ascii="Cambria Math" w:eastAsia="Yu Mincho Demibold" w:hAnsi="Cambria Math" w:cs="Arial"/>
                            <w:szCs w:val="24"/>
                          </w:rPr>
                        </m:ctrlPr>
                      </m:sSupPr>
                      <m:e>
                        <m:d>
                          <m:dPr>
                            <m:ctrlPr>
                              <w:rPr>
                                <w:rFonts w:ascii="Cambria Math" w:eastAsia="Yu Mincho Demibold" w:hAnsi="Cambria Math" w:cs="Arial"/>
                                <w:szCs w:val="24"/>
                              </w:rPr>
                            </m:ctrlPr>
                          </m:dPr>
                          <m:e>
                            <m:r>
                              <m:rPr>
                                <m:sty m:val="p"/>
                              </m:rPr>
                              <w:rPr>
                                <w:rFonts w:ascii="Cambria Math" w:eastAsia="Yu Mincho Demibold" w:hAnsi="Cambria Math" w:cs="Arial"/>
                                <w:szCs w:val="24"/>
                              </w:rPr>
                              <m:t>1-</m:t>
                            </m:r>
                            <m:sSub>
                              <m:sSubPr>
                                <m:ctrlPr>
                                  <w:rPr>
                                    <w:rFonts w:ascii="Cambria Math" w:eastAsia="Yu Mincho Demibold" w:hAnsi="Cambria Math" w:cs="Arial"/>
                                    <w:szCs w:val="24"/>
                                  </w:rPr>
                                </m:ctrlPr>
                              </m:sSubPr>
                              <m:e>
                                <m:r>
                                  <m:rPr>
                                    <m:sty m:val="p"/>
                                  </m:rPr>
                                  <w:rPr>
                                    <w:rFonts w:ascii="Cambria Math" w:eastAsia="Yu Mincho Demibold" w:hAnsi="Cambria Math" w:cs="Arial"/>
                                    <w:szCs w:val="24"/>
                                  </w:rPr>
                                  <m:t>ε</m:t>
                                </m:r>
                              </m:e>
                              <m:sub>
                                <m:r>
                                  <m:rPr>
                                    <m:sty m:val="p"/>
                                  </m:rPr>
                                  <w:rPr>
                                    <w:rFonts w:ascii="Cambria Math" w:eastAsia="Yu Mincho Demibold" w:hAnsi="Cambria Math" w:cs="Arial"/>
                                    <w:szCs w:val="24"/>
                                  </w:rPr>
                                  <m:t>g</m:t>
                                </m:r>
                              </m:sub>
                            </m:sSub>
                          </m:e>
                        </m:d>
                      </m:e>
                      <m:sup>
                        <m:r>
                          <m:rPr>
                            <m:sty m:val="p"/>
                          </m:rPr>
                          <w:rPr>
                            <w:rFonts w:ascii="Cambria Math" w:eastAsia="Yu Mincho Demibold" w:hAnsi="Cambria Math" w:cs="Arial"/>
                            <w:szCs w:val="24"/>
                          </w:rPr>
                          <m:t>2</m:t>
                        </m:r>
                      </m:sup>
                    </m:sSup>
                    <m:sSub>
                      <m:sSubPr>
                        <m:ctrlPr>
                          <w:rPr>
                            <w:rFonts w:ascii="Cambria Math" w:eastAsia="Yu Mincho Demibold" w:hAnsi="Cambria Math" w:cs="Arial"/>
                            <w:szCs w:val="24"/>
                          </w:rPr>
                        </m:ctrlPr>
                      </m:sSubPr>
                      <m:e>
                        <m:r>
                          <m:rPr>
                            <m:sty m:val="p"/>
                          </m:rPr>
                          <w:rPr>
                            <w:rFonts w:ascii="Cambria Math" w:eastAsia="Yu Mincho Demibold" w:hAnsi="Cambria Math" w:cs="Arial"/>
                            <w:szCs w:val="24"/>
                          </w:rPr>
                          <m:t>μ</m:t>
                        </m:r>
                      </m:e>
                      <m:sub>
                        <m:r>
                          <m:rPr>
                            <m:sty m:val="p"/>
                          </m:rPr>
                          <w:rPr>
                            <w:rFonts w:ascii="Cambria Math" w:eastAsia="Yu Mincho Demibold" w:hAnsi="Cambria Math" w:cs="Arial"/>
                            <w:szCs w:val="24"/>
                          </w:rPr>
                          <m:t>g</m:t>
                        </m:r>
                      </m:sub>
                    </m:sSub>
                  </m:num>
                  <m:den>
                    <m:sSub>
                      <m:sSubPr>
                        <m:ctrlPr>
                          <w:rPr>
                            <w:rFonts w:ascii="Cambria Math" w:eastAsia="Yu Mincho Demibold" w:hAnsi="Cambria Math" w:cs="Arial"/>
                            <w:szCs w:val="24"/>
                          </w:rPr>
                        </m:ctrlPr>
                      </m:sSubPr>
                      <m:e>
                        <m:r>
                          <m:rPr>
                            <m:sty m:val="p"/>
                          </m:rPr>
                          <w:rPr>
                            <w:rFonts w:ascii="Cambria Math" w:eastAsia="Yu Mincho Demibold" w:hAnsi="Cambria Math" w:cs="Arial"/>
                            <w:szCs w:val="24"/>
                          </w:rPr>
                          <m:t>ε</m:t>
                        </m:r>
                      </m:e>
                      <m:sub>
                        <m:r>
                          <m:rPr>
                            <m:sty m:val="p"/>
                          </m:rPr>
                          <w:rPr>
                            <w:rFonts w:ascii="Cambria Math" w:eastAsia="Yu Mincho Demibold" w:hAnsi="Cambria Math" w:cs="Arial"/>
                            <w:szCs w:val="24"/>
                          </w:rPr>
                          <m:t>g</m:t>
                        </m:r>
                      </m:sub>
                    </m:sSub>
                    <m:sSubSup>
                      <m:sSubSupPr>
                        <m:ctrlPr>
                          <w:rPr>
                            <w:rFonts w:ascii="Cambria Math" w:eastAsia="Yu Mincho Demibold" w:hAnsi="Cambria Math" w:cs="Arial"/>
                            <w:szCs w:val="24"/>
                          </w:rPr>
                        </m:ctrlPr>
                      </m:sSubSupPr>
                      <m:e>
                        <m:r>
                          <m:rPr>
                            <m:sty m:val="p"/>
                          </m:rPr>
                          <w:rPr>
                            <w:rFonts w:ascii="Cambria Math" w:eastAsia="Yu Mincho Demibold" w:hAnsi="Cambria Math" w:cs="Arial"/>
                            <w:szCs w:val="24"/>
                          </w:rPr>
                          <m:t>d</m:t>
                        </m:r>
                      </m:e>
                      <m:sub>
                        <m:r>
                          <m:rPr>
                            <m:sty m:val="p"/>
                          </m:rPr>
                          <w:rPr>
                            <w:rFonts w:ascii="Cambria Math" w:eastAsia="Yu Mincho Demibold" w:hAnsi="Cambria Math" w:cs="Arial"/>
                            <w:szCs w:val="24"/>
                          </w:rPr>
                          <m:t>CGP</m:t>
                        </m:r>
                      </m:sub>
                      <m:sup>
                        <m:r>
                          <m:rPr>
                            <m:sty m:val="p"/>
                          </m:rPr>
                          <w:rPr>
                            <w:rFonts w:ascii="Cambria Math" w:eastAsia="Yu Mincho Demibold" w:hAnsi="Cambria Math" w:cs="Arial"/>
                            <w:szCs w:val="24"/>
                          </w:rPr>
                          <m:t>2</m:t>
                        </m:r>
                      </m:sup>
                    </m:sSubSup>
                    <m:sSup>
                      <m:sSupPr>
                        <m:ctrlPr>
                          <w:rPr>
                            <w:rFonts w:ascii="Cambria Math" w:eastAsia="Yu Mincho Demibold" w:hAnsi="Cambria Math" w:cs="Arial"/>
                            <w:szCs w:val="24"/>
                          </w:rPr>
                        </m:ctrlPr>
                      </m:sSupPr>
                      <m:e>
                        <m:r>
                          <m:rPr>
                            <m:sty m:val="p"/>
                          </m:rPr>
                          <w:rPr>
                            <w:rFonts w:ascii="Cambria Math" w:eastAsia="Yu Mincho Demibold" w:hAnsi="Cambria Math" w:cs="Arial"/>
                            <w:szCs w:val="24"/>
                          </w:rPr>
                          <m:t>ϕ</m:t>
                        </m:r>
                      </m:e>
                      <m:sup>
                        <m:r>
                          <m:rPr>
                            <m:sty m:val="p"/>
                          </m:rPr>
                          <w:rPr>
                            <w:rFonts w:ascii="Cambria Math" w:eastAsia="Yu Mincho Demibold" w:hAnsi="Cambria Math" w:cs="Arial"/>
                            <w:szCs w:val="24"/>
                          </w:rPr>
                          <m:t>2</m:t>
                        </m:r>
                      </m:sup>
                    </m:sSup>
                  </m:den>
                </m:f>
                <m:r>
                  <m:rPr>
                    <m:sty m:val="p"/>
                  </m:rPr>
                  <w:rPr>
                    <w:rFonts w:ascii="Cambria Math" w:eastAsia="Yu Mincho Demibold" w:hAnsi="Cambria Math" w:cs="Arial"/>
                    <w:szCs w:val="24"/>
                  </w:rPr>
                  <m:t>+1.75</m:t>
                </m:r>
                <m:f>
                  <m:fPr>
                    <m:ctrlPr>
                      <w:rPr>
                        <w:rFonts w:ascii="Cambria Math" w:eastAsia="Yu Mincho Demibold" w:hAnsi="Cambria Math" w:cs="Arial"/>
                        <w:szCs w:val="24"/>
                      </w:rPr>
                    </m:ctrlPr>
                  </m:fPr>
                  <m:num>
                    <m:d>
                      <m:dPr>
                        <m:ctrlPr>
                          <w:rPr>
                            <w:rFonts w:ascii="Cambria Math" w:eastAsia="Yu Mincho Demibold" w:hAnsi="Cambria Math" w:cs="Arial"/>
                            <w:szCs w:val="24"/>
                          </w:rPr>
                        </m:ctrlPr>
                      </m:dPr>
                      <m:e>
                        <m:r>
                          <m:rPr>
                            <m:sty m:val="p"/>
                          </m:rPr>
                          <w:rPr>
                            <w:rFonts w:ascii="Cambria Math" w:eastAsia="Yu Mincho Demibold" w:hAnsi="Cambria Math" w:cs="Arial"/>
                            <w:szCs w:val="24"/>
                          </w:rPr>
                          <m:t>1-</m:t>
                        </m:r>
                        <m:sSub>
                          <m:sSubPr>
                            <m:ctrlPr>
                              <w:rPr>
                                <w:rFonts w:ascii="Cambria Math" w:eastAsia="Yu Mincho Demibold" w:hAnsi="Cambria Math" w:cs="Arial"/>
                                <w:szCs w:val="24"/>
                              </w:rPr>
                            </m:ctrlPr>
                          </m:sSubPr>
                          <m:e>
                            <m:r>
                              <m:rPr>
                                <m:sty m:val="p"/>
                              </m:rPr>
                              <w:rPr>
                                <w:rFonts w:ascii="Cambria Math" w:eastAsia="Yu Mincho Demibold" w:hAnsi="Cambria Math" w:cs="Arial"/>
                                <w:szCs w:val="24"/>
                              </w:rPr>
                              <m:t>ε</m:t>
                            </m:r>
                          </m:e>
                          <m:sub>
                            <m:r>
                              <m:rPr>
                                <m:sty m:val="p"/>
                              </m:rPr>
                              <w:rPr>
                                <w:rFonts w:ascii="Cambria Math" w:eastAsia="Yu Mincho Demibold" w:hAnsi="Cambria Math" w:cs="Arial"/>
                                <w:szCs w:val="24"/>
                              </w:rPr>
                              <m:t>g</m:t>
                            </m:r>
                          </m:sub>
                        </m:sSub>
                      </m:e>
                    </m:d>
                    <m:sSub>
                      <m:sSubPr>
                        <m:ctrlPr>
                          <w:rPr>
                            <w:rFonts w:ascii="Cambria Math" w:eastAsia="Yu Mincho Demibold" w:hAnsi="Cambria Math" w:cs="Arial"/>
                            <w:szCs w:val="24"/>
                          </w:rPr>
                        </m:ctrlPr>
                      </m:sSubPr>
                      <m:e>
                        <m:r>
                          <m:rPr>
                            <m:sty m:val="p"/>
                          </m:rPr>
                          <w:rPr>
                            <w:rFonts w:ascii="Cambria Math" w:eastAsia="Yu Mincho Demibold" w:hAnsi="Cambria Math" w:cs="Arial"/>
                            <w:szCs w:val="24"/>
                          </w:rPr>
                          <m:t>ρ</m:t>
                        </m:r>
                      </m:e>
                      <m:sub>
                        <m:r>
                          <m:rPr>
                            <m:sty m:val="p"/>
                          </m:rPr>
                          <w:rPr>
                            <w:rFonts w:ascii="Cambria Math" w:eastAsia="Yu Mincho Demibold" w:hAnsi="Cambria Math" w:cs="Arial"/>
                            <w:szCs w:val="24"/>
                          </w:rPr>
                          <m:t>g</m:t>
                        </m:r>
                      </m:sub>
                    </m:sSub>
                  </m:num>
                  <m:den>
                    <m:sSub>
                      <m:sSubPr>
                        <m:ctrlPr>
                          <w:rPr>
                            <w:rFonts w:ascii="Cambria Math" w:eastAsia="Yu Mincho Demibold" w:hAnsi="Cambria Math" w:cs="Arial"/>
                            <w:szCs w:val="24"/>
                          </w:rPr>
                        </m:ctrlPr>
                      </m:sSubPr>
                      <m:e>
                        <m:r>
                          <m:rPr>
                            <m:sty m:val="p"/>
                          </m:rPr>
                          <w:rPr>
                            <w:rFonts w:ascii="Cambria Math" w:eastAsia="Yu Mincho Demibold" w:hAnsi="Cambria Math" w:cs="Arial"/>
                            <w:szCs w:val="24"/>
                          </w:rPr>
                          <m:t>ε</m:t>
                        </m:r>
                      </m:e>
                      <m:sub>
                        <m:r>
                          <m:rPr>
                            <m:sty m:val="p"/>
                          </m:rPr>
                          <w:rPr>
                            <w:rFonts w:ascii="Cambria Math" w:eastAsia="Yu Mincho Demibold" w:hAnsi="Cambria Math" w:cs="Arial"/>
                            <w:szCs w:val="24"/>
                          </w:rPr>
                          <m:t>g</m:t>
                        </m:r>
                      </m:sub>
                    </m:sSub>
                    <m:sSub>
                      <m:sSubPr>
                        <m:ctrlPr>
                          <w:rPr>
                            <w:rFonts w:ascii="Cambria Math" w:eastAsia="Yu Mincho Demibold" w:hAnsi="Cambria Math" w:cs="Arial"/>
                            <w:szCs w:val="24"/>
                          </w:rPr>
                        </m:ctrlPr>
                      </m:sSubPr>
                      <m:e>
                        <m:r>
                          <m:rPr>
                            <m:sty m:val="p"/>
                          </m:rPr>
                          <w:rPr>
                            <w:rFonts w:ascii="Cambria Math" w:eastAsia="Yu Mincho Demibold" w:hAnsi="Cambria Math" w:cs="Arial"/>
                            <w:szCs w:val="24"/>
                          </w:rPr>
                          <m:t>d</m:t>
                        </m:r>
                      </m:e>
                      <m:sub>
                        <m:r>
                          <m:rPr>
                            <m:sty m:val="p"/>
                          </m:rPr>
                          <w:rPr>
                            <w:rFonts w:ascii="Cambria Math" w:eastAsia="Yu Mincho Demibold" w:hAnsi="Cambria Math" w:cs="Arial"/>
                            <w:szCs w:val="24"/>
                          </w:rPr>
                          <m:t>CGP</m:t>
                        </m:r>
                      </m:sub>
                    </m:sSub>
                    <m:r>
                      <m:rPr>
                        <m:sty m:val="p"/>
                      </m:rPr>
                      <w:rPr>
                        <w:rFonts w:ascii="Cambria Math" w:eastAsia="Yu Mincho Demibold" w:hAnsi="Cambria Math" w:cs="Arial"/>
                        <w:szCs w:val="24"/>
                      </w:rPr>
                      <m:t>ϕ</m:t>
                    </m:r>
                  </m:den>
                </m:f>
                <m:d>
                  <m:dPr>
                    <m:begChr m:val="|"/>
                    <m:endChr m:val="|"/>
                    <m:ctrlPr>
                      <w:rPr>
                        <w:rFonts w:ascii="Cambria Math" w:eastAsia="Yu Mincho Demibold" w:hAnsi="Cambria Math" w:cs="Arial"/>
                        <w:szCs w:val="24"/>
                      </w:rPr>
                    </m:ctrlPr>
                  </m:dPr>
                  <m:e>
                    <m:sSub>
                      <m:sSubPr>
                        <m:ctrlPr>
                          <w:rPr>
                            <w:rFonts w:ascii="Cambria Math" w:eastAsia="Yu Mincho Demibold" w:hAnsi="Cambria Math" w:cs="Arial"/>
                            <w:szCs w:val="24"/>
                          </w:rPr>
                        </m:ctrlPr>
                      </m:sSubPr>
                      <m:e>
                        <m:r>
                          <m:rPr>
                            <m:sty m:val="b"/>
                          </m:rPr>
                          <w:rPr>
                            <w:rFonts w:ascii="Cambria Math" w:eastAsia="Yu Mincho Demibold" w:hAnsi="Cambria Math" w:cs="Arial"/>
                            <w:szCs w:val="24"/>
                          </w:rPr>
                          <m:t>u</m:t>
                        </m:r>
                      </m:e>
                      <m:sub>
                        <m:r>
                          <m:rPr>
                            <m:sty m:val="p"/>
                          </m:rPr>
                          <w:rPr>
                            <w:rFonts w:ascii="Cambria Math" w:eastAsia="Yu Mincho Demibold" w:hAnsi="Cambria Math" w:cs="Arial"/>
                            <w:szCs w:val="24"/>
                          </w:rPr>
                          <m:t>g</m:t>
                        </m:r>
                      </m:sub>
                    </m:sSub>
                    <m:r>
                      <m:rPr>
                        <m:sty m:val="p"/>
                      </m:rPr>
                      <w:rPr>
                        <w:rFonts w:ascii="Cambria Math" w:eastAsia="Yu Mincho Demibold" w:hAnsi="Cambria Math" w:cs="Arial"/>
                        <w:szCs w:val="24"/>
                      </w:rPr>
                      <m:t>-</m:t>
                    </m:r>
                    <m:sSub>
                      <m:sSubPr>
                        <m:ctrlPr>
                          <w:rPr>
                            <w:rFonts w:ascii="Cambria Math" w:eastAsia="Yu Mincho Demibold" w:hAnsi="Cambria Math" w:cs="Arial"/>
                            <w:szCs w:val="24"/>
                          </w:rPr>
                        </m:ctrlPr>
                      </m:sSubPr>
                      <m:e>
                        <m:r>
                          <m:rPr>
                            <m:sty m:val="b"/>
                          </m:rPr>
                          <w:rPr>
                            <w:rFonts w:ascii="Cambria Math" w:eastAsia="Yu Mincho Demibold" w:hAnsi="Cambria Math" w:cs="Arial"/>
                            <w:szCs w:val="24"/>
                          </w:rPr>
                          <m:t>u</m:t>
                        </m:r>
                      </m:e>
                      <m:sub>
                        <m:r>
                          <m:rPr>
                            <m:sty m:val="p"/>
                          </m:rPr>
                          <w:rPr>
                            <w:rFonts w:ascii="Cambria Math" w:eastAsia="Yu Mincho Demibold" w:hAnsi="Cambria Math" w:cs="Arial"/>
                            <w:szCs w:val="24"/>
                          </w:rPr>
                          <m:t>CGP</m:t>
                        </m:r>
                      </m:sub>
                    </m:sSub>
                  </m:e>
                </m:d>
                <m:r>
                  <m:rPr>
                    <m:sty m:val="p"/>
                  </m:rPr>
                  <w:rPr>
                    <w:rFonts w:ascii="Cambria Math" w:eastAsia="Yu Mincho Demibold" w:hAnsi="Cambria Math" w:cs="Arial"/>
                    <w:szCs w:val="24"/>
                  </w:rPr>
                  <m:t xml:space="preserve"> </m:t>
                </m:r>
              </m:oMath>
            </m:oMathPara>
          </w:p>
        </w:tc>
        <w:tc>
          <w:tcPr>
            <w:tcW w:w="720" w:type="dxa"/>
            <w:vAlign w:val="center"/>
          </w:tcPr>
          <w:p w14:paraId="6B183166" w14:textId="0C51697B" w:rsidR="00EF5C6D" w:rsidRDefault="00EF5C6D" w:rsidP="00EF5C6D">
            <w:pPr>
              <w:spacing w:before="0" w:after="0"/>
              <w:jc w:val="right"/>
            </w:pPr>
            <w:r>
              <w:t>(</w:t>
            </w:r>
            <w:fldSimple w:instr=" SEQ Equation \* ARABIC ">
              <w:r w:rsidR="00330563">
                <w:rPr>
                  <w:noProof/>
                </w:rPr>
                <w:t>11</w:t>
              </w:r>
            </w:fldSimple>
            <w:r>
              <w:t>)</w:t>
            </w:r>
          </w:p>
        </w:tc>
      </w:tr>
      <w:tr w:rsidR="00EF5C6D" w:rsidRPr="005F15D3" w14:paraId="65EB953E" w14:textId="77777777" w:rsidTr="008F7AE1">
        <w:trPr>
          <w:trHeight w:val="1008"/>
        </w:trPr>
        <w:tc>
          <w:tcPr>
            <w:tcW w:w="8640" w:type="dxa"/>
            <w:vAlign w:val="center"/>
          </w:tcPr>
          <w:p w14:paraId="15B237AF" w14:textId="06D60801" w:rsidR="00EF5C6D" w:rsidRPr="00B62EEF" w:rsidRDefault="0084229E" w:rsidP="00EF5C6D">
            <w:pPr>
              <w:spacing w:before="0" w:after="0"/>
              <w:jc w:val="left"/>
              <w:rPr>
                <w:rFonts w:eastAsia="Calibri" w:cs="Times New Roman"/>
                <w:szCs w:val="24"/>
              </w:rPr>
            </w:pPr>
            <m:oMathPara>
              <m:oMathParaPr>
                <m:jc m:val="left"/>
              </m:oMathParaPr>
              <m:oMath>
                <m:sSub>
                  <m:sSubPr>
                    <m:ctrlPr>
                      <w:rPr>
                        <w:rFonts w:ascii="Cambria Math" w:eastAsia="Yu Mincho Demibold" w:hAnsi="Cambria Math" w:cs="Arial"/>
                        <w:szCs w:val="24"/>
                      </w:rPr>
                    </m:ctrlPr>
                  </m:sSubPr>
                  <m:e>
                    <m:r>
                      <m:rPr>
                        <m:nor/>
                      </m:rPr>
                      <w:rPr>
                        <w:rFonts w:ascii="Cambria Math" w:eastAsia="Yu Mincho Demibold" w:hAnsi="Cambria Math" w:cs="Arial"/>
                        <w:szCs w:val="24"/>
                      </w:rPr>
                      <m:t>β</m:t>
                    </m:r>
                  </m:e>
                  <m:sub>
                    <m:r>
                      <m:rPr>
                        <m:sty m:val="p"/>
                      </m:rPr>
                      <w:rPr>
                        <w:rFonts w:ascii="Cambria Math" w:eastAsia="Yu Mincho Demibold" w:hAnsi="Cambria Math" w:cs="Arial"/>
                        <w:szCs w:val="24"/>
                      </w:rPr>
                      <m:t>Wen-Yu</m:t>
                    </m:r>
                  </m:sub>
                </m:sSub>
                <m:r>
                  <m:rPr>
                    <m:sty m:val="p"/>
                  </m:rPr>
                  <w:rPr>
                    <w:rFonts w:ascii="Cambria Math" w:eastAsia="Yu Mincho Demibold" w:hAnsi="Cambria Math" w:cs="Arial"/>
                    <w:szCs w:val="24"/>
                  </w:rPr>
                  <m:t>=</m:t>
                </m:r>
                <m:f>
                  <m:fPr>
                    <m:ctrlPr>
                      <w:rPr>
                        <w:rFonts w:ascii="Cambria Math" w:eastAsia="Yu Mincho Demibold" w:hAnsi="Cambria Math" w:cs="Arial"/>
                        <w:szCs w:val="24"/>
                      </w:rPr>
                    </m:ctrlPr>
                  </m:fPr>
                  <m:num>
                    <m:r>
                      <m:rPr>
                        <m:sty m:val="p"/>
                      </m:rPr>
                      <w:rPr>
                        <w:rFonts w:ascii="Cambria Math" w:eastAsia="Yu Mincho Demibold" w:hAnsi="Cambria Math" w:cs="Arial"/>
                        <w:szCs w:val="24"/>
                      </w:rPr>
                      <m:t>3</m:t>
                    </m:r>
                  </m:num>
                  <m:den>
                    <m:r>
                      <m:rPr>
                        <m:sty m:val="p"/>
                      </m:rPr>
                      <w:rPr>
                        <w:rFonts w:ascii="Cambria Math" w:eastAsia="Yu Mincho Demibold" w:hAnsi="Cambria Math" w:cs="Arial"/>
                        <w:szCs w:val="24"/>
                      </w:rPr>
                      <m:t>4</m:t>
                    </m:r>
                  </m:den>
                </m:f>
                <m:sSub>
                  <m:sSubPr>
                    <m:ctrlPr>
                      <w:rPr>
                        <w:rFonts w:ascii="Cambria Math" w:eastAsia="Yu Mincho Demibold" w:hAnsi="Cambria Math" w:cs="Arial"/>
                        <w:szCs w:val="24"/>
                      </w:rPr>
                    </m:ctrlPr>
                  </m:sSubPr>
                  <m:e>
                    <m:r>
                      <m:rPr>
                        <m:sty m:val="p"/>
                      </m:rPr>
                      <w:rPr>
                        <w:rFonts w:ascii="Cambria Math" w:eastAsia="Yu Mincho Demibold" w:hAnsi="Cambria Math" w:cs="Arial"/>
                        <w:szCs w:val="24"/>
                      </w:rPr>
                      <m:t>C</m:t>
                    </m:r>
                  </m:e>
                  <m:sub>
                    <m:r>
                      <m:rPr>
                        <m:sty m:val="p"/>
                      </m:rPr>
                      <w:rPr>
                        <w:rFonts w:ascii="Cambria Math" w:eastAsia="Yu Mincho Demibold" w:hAnsi="Cambria Math" w:cs="Arial"/>
                        <w:szCs w:val="24"/>
                      </w:rPr>
                      <m:t>d</m:t>
                    </m:r>
                  </m:sub>
                </m:sSub>
                <m:f>
                  <m:fPr>
                    <m:ctrlPr>
                      <w:rPr>
                        <w:rFonts w:ascii="Cambria Math" w:eastAsia="Yu Mincho Demibold" w:hAnsi="Cambria Math" w:cs="Arial"/>
                        <w:szCs w:val="24"/>
                      </w:rPr>
                    </m:ctrlPr>
                  </m:fPr>
                  <m:num>
                    <m:d>
                      <m:dPr>
                        <m:ctrlPr>
                          <w:rPr>
                            <w:rFonts w:ascii="Cambria Math" w:eastAsia="Yu Mincho Demibold" w:hAnsi="Cambria Math" w:cs="Arial"/>
                            <w:szCs w:val="24"/>
                          </w:rPr>
                        </m:ctrlPr>
                      </m:dPr>
                      <m:e>
                        <m:r>
                          <m:rPr>
                            <m:sty m:val="p"/>
                          </m:rPr>
                          <w:rPr>
                            <w:rFonts w:ascii="Cambria Math" w:eastAsia="Yu Mincho Demibold" w:hAnsi="Cambria Math" w:cs="Arial"/>
                            <w:szCs w:val="24"/>
                          </w:rPr>
                          <m:t>1-</m:t>
                        </m:r>
                        <m:sSub>
                          <m:sSubPr>
                            <m:ctrlPr>
                              <w:rPr>
                                <w:rFonts w:ascii="Cambria Math" w:eastAsia="Yu Mincho Demibold" w:hAnsi="Cambria Math" w:cs="Arial"/>
                                <w:szCs w:val="24"/>
                              </w:rPr>
                            </m:ctrlPr>
                          </m:sSubPr>
                          <m:e>
                            <m:r>
                              <m:rPr>
                                <m:sty m:val="p"/>
                              </m:rPr>
                              <w:rPr>
                                <w:rFonts w:ascii="Cambria Math" w:eastAsia="Yu Mincho Demibold" w:hAnsi="Cambria Math" w:cs="Arial"/>
                                <w:szCs w:val="24"/>
                              </w:rPr>
                              <m:t>ε</m:t>
                            </m:r>
                          </m:e>
                          <m:sub>
                            <m:r>
                              <m:rPr>
                                <m:sty m:val="p"/>
                              </m:rPr>
                              <w:rPr>
                                <w:rFonts w:ascii="Cambria Math" w:eastAsia="Yu Mincho Demibold" w:hAnsi="Cambria Math" w:cs="Arial"/>
                                <w:szCs w:val="24"/>
                              </w:rPr>
                              <m:t>g</m:t>
                            </m:r>
                          </m:sub>
                        </m:sSub>
                      </m:e>
                    </m:d>
                    <m:sSub>
                      <m:sSubPr>
                        <m:ctrlPr>
                          <w:rPr>
                            <w:rFonts w:ascii="Cambria Math" w:eastAsia="Yu Mincho Demibold" w:hAnsi="Cambria Math" w:cs="Arial"/>
                            <w:szCs w:val="24"/>
                          </w:rPr>
                        </m:ctrlPr>
                      </m:sSubPr>
                      <m:e>
                        <m:r>
                          <m:rPr>
                            <m:sty m:val="p"/>
                          </m:rPr>
                          <w:rPr>
                            <w:rFonts w:ascii="Cambria Math" w:eastAsia="Yu Mincho Demibold" w:hAnsi="Cambria Math" w:cs="Arial"/>
                            <w:szCs w:val="24"/>
                          </w:rPr>
                          <m:t>ρ</m:t>
                        </m:r>
                      </m:e>
                      <m:sub>
                        <m:r>
                          <m:rPr>
                            <m:sty m:val="p"/>
                          </m:rPr>
                          <w:rPr>
                            <w:rFonts w:ascii="Cambria Math" w:eastAsia="Yu Mincho Demibold" w:hAnsi="Cambria Math" w:cs="Arial"/>
                            <w:szCs w:val="24"/>
                          </w:rPr>
                          <m:t>g</m:t>
                        </m:r>
                      </m:sub>
                    </m:sSub>
                  </m:num>
                  <m:den>
                    <m:sSub>
                      <m:sSubPr>
                        <m:ctrlPr>
                          <w:rPr>
                            <w:rFonts w:ascii="Cambria Math" w:eastAsia="Yu Mincho Demibold" w:hAnsi="Cambria Math" w:cs="Arial"/>
                            <w:szCs w:val="24"/>
                          </w:rPr>
                        </m:ctrlPr>
                      </m:sSubPr>
                      <m:e>
                        <m:r>
                          <m:rPr>
                            <m:sty m:val="p"/>
                          </m:rPr>
                          <w:rPr>
                            <w:rFonts w:ascii="Cambria Math" w:eastAsia="Yu Mincho Demibold" w:hAnsi="Cambria Math" w:cs="Arial"/>
                            <w:szCs w:val="24"/>
                          </w:rPr>
                          <m:t>d</m:t>
                        </m:r>
                      </m:e>
                      <m:sub>
                        <m:r>
                          <m:rPr>
                            <m:sty m:val="p"/>
                          </m:rPr>
                          <w:rPr>
                            <w:rFonts w:ascii="Cambria Math" w:eastAsia="Yu Mincho Demibold" w:hAnsi="Cambria Math" w:cs="Arial"/>
                            <w:szCs w:val="24"/>
                          </w:rPr>
                          <m:t>CGP</m:t>
                        </m:r>
                      </m:sub>
                    </m:sSub>
                    <m:r>
                      <m:rPr>
                        <m:sty m:val="p"/>
                      </m:rPr>
                      <w:rPr>
                        <w:rFonts w:ascii="Cambria Math" w:eastAsia="Yu Mincho Demibold" w:hAnsi="Cambria Math" w:cs="Arial"/>
                        <w:szCs w:val="24"/>
                      </w:rPr>
                      <m:t>ϕ</m:t>
                    </m:r>
                  </m:den>
                </m:f>
                <m:d>
                  <m:dPr>
                    <m:begChr m:val="|"/>
                    <m:endChr m:val="|"/>
                    <m:ctrlPr>
                      <w:rPr>
                        <w:rFonts w:ascii="Cambria Math" w:eastAsia="Yu Mincho Demibold" w:hAnsi="Cambria Math" w:cs="Arial"/>
                        <w:szCs w:val="24"/>
                      </w:rPr>
                    </m:ctrlPr>
                  </m:dPr>
                  <m:e>
                    <m:sSub>
                      <m:sSubPr>
                        <m:ctrlPr>
                          <w:rPr>
                            <w:rFonts w:ascii="Cambria Math" w:eastAsia="Yu Mincho Demibold" w:hAnsi="Cambria Math" w:cs="Arial"/>
                            <w:szCs w:val="24"/>
                          </w:rPr>
                        </m:ctrlPr>
                      </m:sSubPr>
                      <m:e>
                        <m:r>
                          <m:rPr>
                            <m:sty m:val="b"/>
                          </m:rPr>
                          <w:rPr>
                            <w:rFonts w:ascii="Cambria Math" w:eastAsia="Yu Mincho Demibold" w:hAnsi="Cambria Math" w:cs="Arial"/>
                            <w:szCs w:val="24"/>
                          </w:rPr>
                          <m:t>u</m:t>
                        </m:r>
                      </m:e>
                      <m:sub>
                        <m:r>
                          <m:rPr>
                            <m:sty m:val="p"/>
                          </m:rPr>
                          <w:rPr>
                            <w:rFonts w:ascii="Cambria Math" w:eastAsia="Yu Mincho Demibold" w:hAnsi="Cambria Math" w:cs="Arial"/>
                            <w:szCs w:val="24"/>
                          </w:rPr>
                          <m:t>g</m:t>
                        </m:r>
                      </m:sub>
                    </m:sSub>
                    <m:r>
                      <m:rPr>
                        <m:sty m:val="p"/>
                      </m:rPr>
                      <w:rPr>
                        <w:rFonts w:ascii="Cambria Math" w:eastAsia="Yu Mincho Demibold" w:hAnsi="Cambria Math" w:cs="Arial"/>
                        <w:szCs w:val="24"/>
                      </w:rPr>
                      <m:t>-</m:t>
                    </m:r>
                    <m:sSub>
                      <m:sSubPr>
                        <m:ctrlPr>
                          <w:rPr>
                            <w:rFonts w:ascii="Cambria Math" w:eastAsia="Yu Mincho Demibold" w:hAnsi="Cambria Math" w:cs="Arial"/>
                            <w:szCs w:val="24"/>
                          </w:rPr>
                        </m:ctrlPr>
                      </m:sSubPr>
                      <m:e>
                        <m:r>
                          <m:rPr>
                            <m:sty m:val="b"/>
                          </m:rPr>
                          <w:rPr>
                            <w:rFonts w:ascii="Cambria Math" w:eastAsia="Yu Mincho Demibold" w:hAnsi="Cambria Math" w:cs="Arial"/>
                            <w:szCs w:val="24"/>
                          </w:rPr>
                          <m:t>u</m:t>
                        </m:r>
                      </m:e>
                      <m:sub>
                        <m:r>
                          <m:rPr>
                            <m:sty m:val="p"/>
                          </m:rPr>
                          <w:rPr>
                            <w:rFonts w:ascii="Cambria Math" w:eastAsia="Yu Mincho Demibold" w:hAnsi="Cambria Math" w:cs="Arial"/>
                            <w:szCs w:val="24"/>
                          </w:rPr>
                          <m:t>CGP</m:t>
                        </m:r>
                      </m:sub>
                    </m:sSub>
                  </m:e>
                </m:d>
                <m:sSubSup>
                  <m:sSubSupPr>
                    <m:ctrlPr>
                      <w:rPr>
                        <w:rFonts w:ascii="Cambria Math" w:eastAsia="Yu Mincho Demibold" w:hAnsi="Cambria Math" w:cs="Arial"/>
                        <w:szCs w:val="24"/>
                      </w:rPr>
                    </m:ctrlPr>
                  </m:sSubSupPr>
                  <m:e>
                    <m:r>
                      <m:rPr>
                        <m:sty m:val="p"/>
                      </m:rPr>
                      <w:rPr>
                        <w:rFonts w:ascii="Cambria Math" w:eastAsia="Yu Mincho Demibold" w:hAnsi="Cambria Math" w:cs="Arial"/>
                        <w:szCs w:val="24"/>
                      </w:rPr>
                      <m:t>ε</m:t>
                    </m:r>
                  </m:e>
                  <m:sub>
                    <m:r>
                      <m:rPr>
                        <m:sty m:val="p"/>
                      </m:rPr>
                      <w:rPr>
                        <w:rFonts w:ascii="Cambria Math" w:eastAsia="Yu Mincho Demibold" w:hAnsi="Cambria Math" w:cs="Arial"/>
                        <w:szCs w:val="24"/>
                      </w:rPr>
                      <m:t>g</m:t>
                    </m:r>
                  </m:sub>
                  <m:sup>
                    <m:r>
                      <m:rPr>
                        <m:sty m:val="p"/>
                      </m:rPr>
                      <w:rPr>
                        <w:rFonts w:ascii="Cambria Math" w:eastAsia="Yu Mincho Demibold" w:hAnsi="Cambria Math" w:cs="Arial"/>
                        <w:szCs w:val="24"/>
                      </w:rPr>
                      <m:t>-2.65</m:t>
                    </m:r>
                  </m:sup>
                </m:sSubSup>
              </m:oMath>
            </m:oMathPara>
          </w:p>
        </w:tc>
        <w:tc>
          <w:tcPr>
            <w:tcW w:w="720" w:type="dxa"/>
            <w:vAlign w:val="center"/>
          </w:tcPr>
          <w:p w14:paraId="710EF576" w14:textId="03EC9CD8" w:rsidR="00EF5C6D" w:rsidRDefault="00EF5C6D" w:rsidP="00EF5C6D">
            <w:pPr>
              <w:spacing w:before="0" w:after="0"/>
              <w:jc w:val="right"/>
            </w:pPr>
            <w:r>
              <w:t>(</w:t>
            </w:r>
            <w:fldSimple w:instr=" SEQ Equation \* ARABIC ">
              <w:r w:rsidR="00330563">
                <w:rPr>
                  <w:noProof/>
                </w:rPr>
                <w:t>12</w:t>
              </w:r>
            </w:fldSimple>
            <w:r>
              <w:t>)</w:t>
            </w:r>
          </w:p>
        </w:tc>
      </w:tr>
      <w:tr w:rsidR="00EF5C6D" w:rsidRPr="005F15D3" w14:paraId="695AABFD" w14:textId="77777777" w:rsidTr="00C53F62">
        <w:trPr>
          <w:trHeight w:val="1440"/>
        </w:trPr>
        <w:tc>
          <w:tcPr>
            <w:tcW w:w="8640" w:type="dxa"/>
            <w:vAlign w:val="center"/>
          </w:tcPr>
          <w:p w14:paraId="2220CAAC" w14:textId="0531CFC1" w:rsidR="00EF5C6D" w:rsidRPr="00B62EEF" w:rsidRDefault="0084229E" w:rsidP="00EF5C6D">
            <w:pPr>
              <w:spacing w:before="0" w:after="0"/>
              <w:jc w:val="left"/>
              <w:rPr>
                <w:rFonts w:eastAsia="Calibri" w:cs="Times New Roman"/>
                <w:szCs w:val="24"/>
              </w:rPr>
            </w:pPr>
            <m:oMathPara>
              <m:oMathParaPr>
                <m:jc m:val="left"/>
              </m:oMathParaPr>
              <m:oMath>
                <m:sSub>
                  <m:sSubPr>
                    <m:ctrlPr>
                      <w:rPr>
                        <w:rFonts w:ascii="Cambria Math" w:eastAsia="BatangChe" w:hAnsi="Cambria Math" w:cstheme="minorHAnsi"/>
                        <w:szCs w:val="24"/>
                      </w:rPr>
                    </m:ctrlPr>
                  </m:sSubPr>
                  <m:e>
                    <m:r>
                      <m:rPr>
                        <m:sty m:val="p"/>
                      </m:rPr>
                      <w:rPr>
                        <w:rFonts w:ascii="Cambria Math" w:eastAsia="BatangChe" w:hAnsi="Cambria Math" w:cstheme="minorHAnsi"/>
                        <w:szCs w:val="24"/>
                      </w:rPr>
                      <m:t>C</m:t>
                    </m:r>
                  </m:e>
                  <m:sub>
                    <m:r>
                      <m:rPr>
                        <m:sty m:val="p"/>
                      </m:rPr>
                      <w:rPr>
                        <w:rFonts w:ascii="Cambria Math" w:eastAsia="BatangChe" w:hAnsi="Cambria Math" w:cstheme="minorHAnsi"/>
                        <w:szCs w:val="24"/>
                      </w:rPr>
                      <m:t>d</m:t>
                    </m:r>
                  </m:sub>
                </m:sSub>
                <m:r>
                  <m:rPr>
                    <m:sty m:val="p"/>
                  </m:rPr>
                  <w:rPr>
                    <w:rFonts w:ascii="Cambria Math" w:eastAsia="BatangChe" w:hAnsi="Cambria Math" w:cstheme="minorHAnsi"/>
                    <w:szCs w:val="24"/>
                  </w:rPr>
                  <m:t>=</m:t>
                </m:r>
                <m:d>
                  <m:dPr>
                    <m:begChr m:val="{"/>
                    <m:endChr m:val=""/>
                    <m:ctrlPr>
                      <w:rPr>
                        <w:rFonts w:ascii="Cambria Math" w:eastAsia="BatangChe" w:hAnsi="Cambria Math" w:cstheme="minorHAnsi"/>
                        <w:szCs w:val="24"/>
                      </w:rPr>
                    </m:ctrlPr>
                  </m:dPr>
                  <m:e>
                    <m:eqArr>
                      <m:eqArrPr>
                        <m:ctrlPr>
                          <w:rPr>
                            <w:rFonts w:ascii="Cambria Math" w:eastAsia="BatangChe" w:hAnsi="Cambria Math" w:cstheme="minorHAnsi"/>
                            <w:szCs w:val="24"/>
                          </w:rPr>
                        </m:ctrlPr>
                      </m:eqArrPr>
                      <m:e>
                        <m:f>
                          <m:fPr>
                            <m:ctrlPr>
                              <w:rPr>
                                <w:rFonts w:ascii="Cambria Math" w:eastAsia="BatangChe" w:hAnsi="Cambria Math" w:cstheme="minorHAnsi"/>
                                <w:szCs w:val="24"/>
                              </w:rPr>
                            </m:ctrlPr>
                          </m:fPr>
                          <m:num>
                            <m:r>
                              <m:rPr>
                                <m:sty m:val="p"/>
                              </m:rPr>
                              <w:rPr>
                                <w:rFonts w:ascii="Cambria Math" w:eastAsia="BatangChe" w:hAnsi="Cambria Math" w:cstheme="minorHAnsi"/>
                                <w:szCs w:val="24"/>
                              </w:rPr>
                              <m:t>24</m:t>
                            </m:r>
                          </m:num>
                          <m:den>
                            <m:r>
                              <m:rPr>
                                <m:sty m:val="p"/>
                              </m:rPr>
                              <w:rPr>
                                <w:rFonts w:ascii="Cambria Math" w:eastAsia="BatangChe" w:hAnsi="Cambria Math" w:cstheme="minorHAnsi"/>
                                <w:szCs w:val="24"/>
                              </w:rPr>
                              <m:t>Re</m:t>
                            </m:r>
                            <m:sSub>
                              <m:sSubPr>
                                <m:ctrlPr>
                                  <w:rPr>
                                    <w:rFonts w:ascii="Cambria Math" w:eastAsia="BatangChe" w:hAnsi="Cambria Math" w:cs="Arial"/>
                                    <w:szCs w:val="24"/>
                                  </w:rPr>
                                </m:ctrlPr>
                              </m:sSubPr>
                              <m:e>
                                <m:r>
                                  <m:rPr>
                                    <m:sty m:val="p"/>
                                  </m:rPr>
                                  <w:rPr>
                                    <w:rFonts w:ascii="Cambria Math" w:eastAsia="BatangChe" w:hAnsi="Cambria Math" w:cs="Arial"/>
                                    <w:szCs w:val="24"/>
                                  </w:rPr>
                                  <m:t>K</m:t>
                                </m:r>
                              </m:e>
                              <m:sub>
                                <m:r>
                                  <m:rPr>
                                    <m:sty m:val="p"/>
                                  </m:rPr>
                                  <w:rPr>
                                    <w:rFonts w:ascii="Cambria Math" w:eastAsia="BatangChe" w:hAnsi="Cambria Math" w:cs="Arial"/>
                                    <w:szCs w:val="24"/>
                                  </w:rPr>
                                  <m:t>1</m:t>
                                </m:r>
                              </m:sub>
                            </m:sSub>
                          </m:den>
                        </m:f>
                        <m:d>
                          <m:dPr>
                            <m:ctrlPr>
                              <w:rPr>
                                <w:rFonts w:ascii="Cambria Math" w:eastAsia="Calibri" w:hAnsi="Cambria Math" w:cs="Times New Roman"/>
                                <w:szCs w:val="24"/>
                              </w:rPr>
                            </m:ctrlPr>
                          </m:dPr>
                          <m:e>
                            <m:r>
                              <m:rPr>
                                <m:sty m:val="p"/>
                              </m:rPr>
                              <w:rPr>
                                <w:rFonts w:ascii="Cambria Math" w:eastAsia="Calibri" w:hAnsi="Cambria Math" w:cs="Times New Roman"/>
                                <w:szCs w:val="24"/>
                              </w:rPr>
                              <m:t>1+0.1118</m:t>
                            </m:r>
                            <m:sSup>
                              <m:sSupPr>
                                <m:ctrlPr>
                                  <w:rPr>
                                    <w:rFonts w:ascii="Cambria Math" w:eastAsia="Calibri" w:hAnsi="Cambria Math" w:cs="Times New Roman"/>
                                    <w:szCs w:val="24"/>
                                  </w:rPr>
                                </m:ctrlPr>
                              </m:sSupPr>
                              <m:e>
                                <m:d>
                                  <m:dPr>
                                    <m:ctrlPr>
                                      <w:rPr>
                                        <w:rFonts w:ascii="Cambria Math" w:eastAsia="Calibri" w:hAnsi="Cambria Math" w:cs="Times New Roman"/>
                                        <w:szCs w:val="24"/>
                                      </w:rPr>
                                    </m:ctrlPr>
                                  </m:dPr>
                                  <m:e>
                                    <m:r>
                                      <m:rPr>
                                        <m:sty m:val="p"/>
                                      </m:rPr>
                                      <w:rPr>
                                        <w:rFonts w:ascii="Cambria Math" w:eastAsia="BatangChe" w:hAnsi="Cambria Math" w:cstheme="minorHAnsi"/>
                                        <w:szCs w:val="24"/>
                                      </w:rPr>
                                      <m:t>Re</m:t>
                                    </m:r>
                                    <m:sSub>
                                      <m:sSubPr>
                                        <m:ctrlPr>
                                          <w:rPr>
                                            <w:rFonts w:ascii="Cambria Math" w:eastAsia="BatangChe" w:hAnsi="Cambria Math" w:cs="Arial"/>
                                            <w:szCs w:val="24"/>
                                          </w:rPr>
                                        </m:ctrlPr>
                                      </m:sSubPr>
                                      <m:e>
                                        <m:r>
                                          <m:rPr>
                                            <m:sty m:val="p"/>
                                          </m:rPr>
                                          <w:rPr>
                                            <w:rFonts w:ascii="Cambria Math" w:eastAsia="BatangChe" w:hAnsi="Cambria Math" w:cs="Arial"/>
                                            <w:szCs w:val="24"/>
                                          </w:rPr>
                                          <m:t>K</m:t>
                                        </m:r>
                                      </m:e>
                                      <m:sub>
                                        <m:r>
                                          <m:rPr>
                                            <m:sty m:val="p"/>
                                          </m:rPr>
                                          <w:rPr>
                                            <w:rFonts w:ascii="Cambria Math" w:eastAsia="BatangChe" w:hAnsi="Cambria Math" w:cs="Arial"/>
                                            <w:szCs w:val="24"/>
                                          </w:rPr>
                                          <m:t>1</m:t>
                                        </m:r>
                                      </m:sub>
                                    </m:sSub>
                                    <m:sSub>
                                      <m:sSubPr>
                                        <m:ctrlPr>
                                          <w:rPr>
                                            <w:rFonts w:ascii="Cambria Math" w:eastAsia="BatangChe" w:hAnsi="Cambria Math" w:cs="Arial"/>
                                            <w:szCs w:val="24"/>
                                          </w:rPr>
                                        </m:ctrlPr>
                                      </m:sSubPr>
                                      <m:e>
                                        <m:r>
                                          <m:rPr>
                                            <m:sty m:val="p"/>
                                          </m:rPr>
                                          <w:rPr>
                                            <w:rFonts w:ascii="Cambria Math" w:eastAsia="BatangChe" w:hAnsi="Cambria Math" w:cs="Arial"/>
                                            <w:szCs w:val="24"/>
                                          </w:rPr>
                                          <m:t>K</m:t>
                                        </m:r>
                                      </m:e>
                                      <m:sub>
                                        <m:r>
                                          <m:rPr>
                                            <m:sty m:val="p"/>
                                          </m:rPr>
                                          <w:rPr>
                                            <w:rFonts w:ascii="Cambria Math" w:eastAsia="BatangChe" w:hAnsi="Cambria Math" w:cs="Arial"/>
                                            <w:szCs w:val="24"/>
                                          </w:rPr>
                                          <m:t>2</m:t>
                                        </m:r>
                                      </m:sub>
                                    </m:sSub>
                                  </m:e>
                                </m:d>
                              </m:e>
                              <m:sup>
                                <m:r>
                                  <m:rPr>
                                    <m:sty m:val="p"/>
                                  </m:rPr>
                                  <w:rPr>
                                    <w:rFonts w:ascii="Cambria Math" w:eastAsia="Calibri" w:hAnsi="Cambria Math" w:cs="Times New Roman"/>
                                    <w:szCs w:val="24"/>
                                  </w:rPr>
                                  <m:t>0.6567</m:t>
                                </m:r>
                              </m:sup>
                            </m:sSup>
                          </m:e>
                        </m:d>
                        <m:r>
                          <m:rPr>
                            <m:sty m:val="p"/>
                          </m:rPr>
                          <w:rPr>
                            <w:rFonts w:ascii="Cambria Math" w:eastAsia="Calibri" w:hAnsi="Cambria Math" w:cs="Times New Roman"/>
                            <w:szCs w:val="24"/>
                          </w:rPr>
                          <m:t>+</m:t>
                        </m:r>
                        <m:f>
                          <m:fPr>
                            <m:ctrlPr>
                              <w:rPr>
                                <w:rFonts w:ascii="Cambria Math" w:eastAsia="Calibri" w:hAnsi="Cambria Math" w:cs="Times New Roman"/>
                                <w:szCs w:val="24"/>
                              </w:rPr>
                            </m:ctrlPr>
                          </m:fPr>
                          <m:num>
                            <m:r>
                              <m:rPr>
                                <m:sty m:val="p"/>
                              </m:rPr>
                              <w:rPr>
                                <w:rFonts w:ascii="Cambria Math" w:eastAsia="Calibri" w:hAnsi="Cambria Math" w:cs="Times New Roman"/>
                                <w:szCs w:val="24"/>
                              </w:rPr>
                              <m:t>0.4305</m:t>
                            </m:r>
                            <m:sSub>
                              <m:sSubPr>
                                <m:ctrlPr>
                                  <w:rPr>
                                    <w:rFonts w:ascii="Cambria Math" w:eastAsia="BatangChe" w:hAnsi="Cambria Math" w:cs="Arial"/>
                                    <w:szCs w:val="24"/>
                                  </w:rPr>
                                </m:ctrlPr>
                              </m:sSubPr>
                              <m:e>
                                <m:r>
                                  <m:rPr>
                                    <m:sty m:val="p"/>
                                  </m:rPr>
                                  <w:rPr>
                                    <w:rFonts w:ascii="Cambria Math" w:eastAsia="BatangChe" w:hAnsi="Cambria Math" w:cs="Arial"/>
                                    <w:szCs w:val="24"/>
                                  </w:rPr>
                                  <m:t>K</m:t>
                                </m:r>
                              </m:e>
                              <m:sub>
                                <m:r>
                                  <m:rPr>
                                    <m:sty m:val="p"/>
                                  </m:rPr>
                                  <w:rPr>
                                    <w:rFonts w:ascii="Cambria Math" w:eastAsia="BatangChe" w:hAnsi="Cambria Math" w:cs="Arial"/>
                                    <w:szCs w:val="24"/>
                                  </w:rPr>
                                  <m:t>2</m:t>
                                </m:r>
                              </m:sub>
                            </m:sSub>
                          </m:num>
                          <m:den>
                            <m:r>
                              <m:rPr>
                                <m:sty m:val="p"/>
                              </m:rPr>
                              <w:rPr>
                                <w:rFonts w:ascii="Cambria Math" w:eastAsia="Calibri" w:hAnsi="Cambria Math" w:cs="Times New Roman"/>
                                <w:szCs w:val="24"/>
                              </w:rPr>
                              <m:t>1+</m:t>
                            </m:r>
                            <m:box>
                              <m:boxPr>
                                <m:ctrlPr>
                                  <w:rPr>
                                    <w:rFonts w:ascii="Cambria Math" w:eastAsia="Calibri" w:hAnsi="Cambria Math" w:cs="Times New Roman"/>
                                    <w:szCs w:val="24"/>
                                  </w:rPr>
                                </m:ctrlPr>
                              </m:boxPr>
                              <m:e>
                                <m:argPr>
                                  <m:argSz m:val="-1"/>
                                </m:argPr>
                                <m:f>
                                  <m:fPr>
                                    <m:ctrlPr>
                                      <w:rPr>
                                        <w:rFonts w:ascii="Cambria Math" w:eastAsia="Calibri" w:hAnsi="Cambria Math" w:cs="Times New Roman"/>
                                        <w:szCs w:val="24"/>
                                      </w:rPr>
                                    </m:ctrlPr>
                                  </m:fPr>
                                  <m:num>
                                    <m:r>
                                      <m:rPr>
                                        <m:sty m:val="p"/>
                                      </m:rPr>
                                      <w:rPr>
                                        <w:rFonts w:ascii="Cambria Math" w:eastAsia="Calibri" w:hAnsi="Cambria Math" w:cs="Times New Roman"/>
                                        <w:szCs w:val="24"/>
                                      </w:rPr>
                                      <m:t>3305</m:t>
                                    </m:r>
                                  </m:num>
                                  <m:den>
                                    <m:d>
                                      <m:dPr>
                                        <m:ctrlPr>
                                          <w:rPr>
                                            <w:rFonts w:ascii="Cambria Math" w:eastAsia="Calibri" w:hAnsi="Cambria Math" w:cs="Times New Roman"/>
                                            <w:szCs w:val="24"/>
                                          </w:rPr>
                                        </m:ctrlPr>
                                      </m:dPr>
                                      <m:e>
                                        <m:r>
                                          <m:rPr>
                                            <m:sty m:val="p"/>
                                          </m:rPr>
                                          <w:rPr>
                                            <w:rFonts w:ascii="Cambria Math" w:eastAsia="BatangChe" w:hAnsi="Cambria Math" w:cstheme="minorHAnsi"/>
                                            <w:szCs w:val="24"/>
                                          </w:rPr>
                                          <m:t>Re</m:t>
                                        </m:r>
                                        <m:sSub>
                                          <m:sSubPr>
                                            <m:ctrlPr>
                                              <w:rPr>
                                                <w:rFonts w:ascii="Cambria Math" w:eastAsia="BatangChe" w:hAnsi="Cambria Math" w:cs="Arial"/>
                                                <w:szCs w:val="24"/>
                                              </w:rPr>
                                            </m:ctrlPr>
                                          </m:sSubPr>
                                          <m:e>
                                            <m:r>
                                              <m:rPr>
                                                <m:sty m:val="p"/>
                                              </m:rPr>
                                              <w:rPr>
                                                <w:rFonts w:ascii="Cambria Math" w:eastAsia="BatangChe" w:hAnsi="Cambria Math" w:cs="Arial"/>
                                                <w:szCs w:val="24"/>
                                              </w:rPr>
                                              <m:t>K</m:t>
                                            </m:r>
                                          </m:e>
                                          <m:sub>
                                            <m:r>
                                              <m:rPr>
                                                <m:sty m:val="p"/>
                                              </m:rPr>
                                              <w:rPr>
                                                <w:rFonts w:ascii="Cambria Math" w:eastAsia="BatangChe" w:hAnsi="Cambria Math" w:cs="Arial"/>
                                                <w:szCs w:val="24"/>
                                              </w:rPr>
                                              <m:t>1</m:t>
                                            </m:r>
                                          </m:sub>
                                        </m:sSub>
                                        <m:sSub>
                                          <m:sSubPr>
                                            <m:ctrlPr>
                                              <w:rPr>
                                                <w:rFonts w:ascii="Cambria Math" w:eastAsia="BatangChe" w:hAnsi="Cambria Math" w:cs="Arial"/>
                                                <w:szCs w:val="24"/>
                                              </w:rPr>
                                            </m:ctrlPr>
                                          </m:sSubPr>
                                          <m:e>
                                            <m:r>
                                              <m:rPr>
                                                <m:sty m:val="p"/>
                                              </m:rPr>
                                              <w:rPr>
                                                <w:rFonts w:ascii="Cambria Math" w:eastAsia="BatangChe" w:hAnsi="Cambria Math" w:cs="Arial"/>
                                                <w:szCs w:val="24"/>
                                              </w:rPr>
                                              <m:t>K</m:t>
                                            </m:r>
                                          </m:e>
                                          <m:sub>
                                            <m:r>
                                              <m:rPr>
                                                <m:sty m:val="p"/>
                                              </m:rPr>
                                              <w:rPr>
                                                <w:rFonts w:ascii="Cambria Math" w:eastAsia="BatangChe" w:hAnsi="Cambria Math" w:cs="Arial"/>
                                                <w:szCs w:val="24"/>
                                              </w:rPr>
                                              <m:t>2</m:t>
                                            </m:r>
                                          </m:sub>
                                        </m:sSub>
                                      </m:e>
                                    </m:d>
                                  </m:den>
                                </m:f>
                              </m:e>
                            </m:box>
                          </m:den>
                        </m:f>
                        <m:r>
                          <m:rPr>
                            <m:sty m:val="p"/>
                          </m:rPr>
                          <w:rPr>
                            <w:rFonts w:ascii="Cambria Math" w:eastAsia="Calibri" w:hAnsi="Cambria Math" w:cs="Times New Roman"/>
                            <w:szCs w:val="24"/>
                          </w:rPr>
                          <m:t xml:space="preserve">                  if Re&lt;1000 </m:t>
                        </m:r>
                      </m:e>
                      <m:e>
                        <m:r>
                          <m:rPr>
                            <m:sty m:val="p"/>
                          </m:rPr>
                          <w:rPr>
                            <w:rFonts w:ascii="Cambria Math" w:eastAsia="BatangChe" w:hAnsi="Cambria Math" w:cstheme="minorHAnsi"/>
                            <w:szCs w:val="24"/>
                          </w:rPr>
                          <m:t xml:space="preserve">0.44                                                                                                        if Re≥1000 </m:t>
                        </m:r>
                      </m:e>
                      <m:e>
                        <m:r>
                          <m:rPr>
                            <m:sty m:val="p"/>
                          </m:rPr>
                          <w:rPr>
                            <w:rFonts w:ascii="Cambria Math" w:eastAsia="BatangChe" w:hAnsi="Cambria Math" w:cstheme="minorHAnsi"/>
                            <w:szCs w:val="24"/>
                          </w:rPr>
                          <m:t xml:space="preserve">0                                                                                                             if Re=0       </m:t>
                        </m:r>
                      </m:e>
                    </m:eqArr>
                  </m:e>
                </m:d>
              </m:oMath>
            </m:oMathPara>
          </w:p>
        </w:tc>
        <w:tc>
          <w:tcPr>
            <w:tcW w:w="720" w:type="dxa"/>
            <w:vAlign w:val="center"/>
          </w:tcPr>
          <w:p w14:paraId="5F0BF8F5" w14:textId="5C4E2DD7" w:rsidR="00EF5C6D" w:rsidRDefault="00EF5C6D" w:rsidP="00EF5C6D">
            <w:pPr>
              <w:spacing w:before="0" w:after="0"/>
              <w:jc w:val="right"/>
            </w:pPr>
            <w:r>
              <w:t>(</w:t>
            </w:r>
            <w:fldSimple w:instr=" SEQ Equation \* ARABIC ">
              <w:r w:rsidR="00330563">
                <w:rPr>
                  <w:noProof/>
                </w:rPr>
                <w:t>13</w:t>
              </w:r>
            </w:fldSimple>
            <w:r>
              <w:t>)</w:t>
            </w:r>
          </w:p>
        </w:tc>
      </w:tr>
      <w:tr w:rsidR="00EF5C6D" w:rsidRPr="005F15D3" w14:paraId="3E3E43B9" w14:textId="77777777" w:rsidTr="00900979">
        <w:trPr>
          <w:trHeight w:val="864"/>
        </w:trPr>
        <w:tc>
          <w:tcPr>
            <w:tcW w:w="8640" w:type="dxa"/>
            <w:vAlign w:val="center"/>
          </w:tcPr>
          <w:p w14:paraId="4C1FD779" w14:textId="1B402979" w:rsidR="00EF5C6D" w:rsidRPr="00B62EEF" w:rsidRDefault="0084229E" w:rsidP="00EF5C6D">
            <w:pPr>
              <w:spacing w:before="0" w:after="0"/>
              <w:jc w:val="left"/>
              <w:rPr>
                <w:rFonts w:ascii="Lucida Sans" w:eastAsia="BatangChe" w:hAnsi="Lucida Sans" w:cs="Arial"/>
              </w:rPr>
            </w:pPr>
            <m:oMathPara>
              <m:oMathParaPr>
                <m:jc m:val="left"/>
              </m:oMathParaPr>
              <m:oMath>
                <m:sSub>
                  <m:sSubPr>
                    <m:ctrlPr>
                      <w:rPr>
                        <w:rFonts w:ascii="Cambria Math" w:eastAsia="BatangChe" w:hAnsi="Cambria Math" w:cs="Arial"/>
                        <w:szCs w:val="24"/>
                      </w:rPr>
                    </m:ctrlPr>
                  </m:sSubPr>
                  <m:e>
                    <m:r>
                      <m:rPr>
                        <m:sty m:val="p"/>
                      </m:rPr>
                      <w:rPr>
                        <w:rFonts w:ascii="Cambria Math" w:eastAsia="BatangChe" w:hAnsi="Cambria Math" w:cs="Arial"/>
                        <w:szCs w:val="24"/>
                      </w:rPr>
                      <m:t>K</m:t>
                    </m:r>
                  </m:e>
                  <m:sub>
                    <m:r>
                      <m:rPr>
                        <m:sty m:val="p"/>
                      </m:rPr>
                      <w:rPr>
                        <w:rFonts w:ascii="Cambria Math" w:eastAsia="BatangChe" w:hAnsi="Cambria Math" w:cs="Arial"/>
                        <w:szCs w:val="24"/>
                      </w:rPr>
                      <m:t>1</m:t>
                    </m:r>
                  </m:sub>
                </m:sSub>
                <m:r>
                  <m:rPr>
                    <m:sty m:val="p"/>
                  </m:rPr>
                  <w:rPr>
                    <w:rFonts w:ascii="Cambria Math" w:eastAsia="BatangChe" w:hAnsi="Cambria Math" w:cs="Arial"/>
                    <w:szCs w:val="24"/>
                  </w:rPr>
                  <m:t>=</m:t>
                </m:r>
                <m:sSup>
                  <m:sSupPr>
                    <m:ctrlPr>
                      <w:rPr>
                        <w:rFonts w:ascii="Cambria Math" w:eastAsia="BatangChe" w:hAnsi="Cambria Math" w:cs="Arial"/>
                        <w:szCs w:val="24"/>
                      </w:rPr>
                    </m:ctrlPr>
                  </m:sSupPr>
                  <m:e>
                    <m:d>
                      <m:dPr>
                        <m:ctrlPr>
                          <w:rPr>
                            <w:rFonts w:ascii="Cambria Math" w:eastAsia="BatangChe" w:hAnsi="Cambria Math" w:cs="Arial"/>
                            <w:szCs w:val="24"/>
                          </w:rPr>
                        </m:ctrlPr>
                      </m:dPr>
                      <m:e>
                        <m:f>
                          <m:fPr>
                            <m:ctrlPr>
                              <w:rPr>
                                <w:rFonts w:ascii="Cambria Math" w:eastAsia="BatangChe" w:hAnsi="Cambria Math" w:cs="Arial"/>
                                <w:szCs w:val="24"/>
                              </w:rPr>
                            </m:ctrlPr>
                          </m:fPr>
                          <m:num>
                            <m:r>
                              <m:rPr>
                                <m:sty m:val="p"/>
                              </m:rPr>
                              <w:rPr>
                                <w:rFonts w:ascii="Cambria Math" w:eastAsia="BatangChe" w:hAnsi="Cambria Math" w:cs="Arial"/>
                                <w:szCs w:val="24"/>
                              </w:rPr>
                              <m:t>1</m:t>
                            </m:r>
                          </m:num>
                          <m:den>
                            <m:r>
                              <m:rPr>
                                <m:sty m:val="p"/>
                              </m:rPr>
                              <w:rPr>
                                <w:rFonts w:ascii="Cambria Math" w:eastAsia="BatangChe" w:hAnsi="Cambria Math" w:cs="Arial"/>
                                <w:szCs w:val="24"/>
                              </w:rPr>
                              <m:t>3</m:t>
                            </m:r>
                          </m:den>
                        </m:f>
                        <m:r>
                          <m:rPr>
                            <m:sty m:val="p"/>
                          </m:rPr>
                          <w:rPr>
                            <w:rFonts w:ascii="Cambria Math" w:eastAsia="BatangChe" w:hAnsi="Cambria Math" w:cs="Arial"/>
                            <w:szCs w:val="24"/>
                          </w:rPr>
                          <m:t>+</m:t>
                        </m:r>
                        <m:f>
                          <m:fPr>
                            <m:ctrlPr>
                              <w:rPr>
                                <w:rFonts w:ascii="Cambria Math" w:eastAsia="BatangChe" w:hAnsi="Cambria Math" w:cs="Arial"/>
                                <w:szCs w:val="24"/>
                              </w:rPr>
                            </m:ctrlPr>
                          </m:fPr>
                          <m:num>
                            <m:r>
                              <m:rPr>
                                <m:sty m:val="p"/>
                              </m:rPr>
                              <w:rPr>
                                <w:rFonts w:ascii="Cambria Math" w:eastAsia="BatangChe" w:hAnsi="Cambria Math" w:cs="Arial"/>
                                <w:szCs w:val="24"/>
                              </w:rPr>
                              <m:t>2</m:t>
                            </m:r>
                          </m:num>
                          <m:den>
                            <m:r>
                              <m:rPr>
                                <m:sty m:val="p"/>
                              </m:rPr>
                              <w:rPr>
                                <w:rFonts w:ascii="Cambria Math" w:eastAsia="BatangChe" w:hAnsi="Cambria Math" w:cs="Arial"/>
                                <w:szCs w:val="24"/>
                              </w:rPr>
                              <m:t>3</m:t>
                            </m:r>
                          </m:den>
                        </m:f>
                        <m:sSup>
                          <m:sSupPr>
                            <m:ctrlPr>
                              <w:rPr>
                                <w:rFonts w:ascii="Cambria Math" w:eastAsia="BatangChe" w:hAnsi="Cambria Math" w:cs="Arial"/>
                                <w:szCs w:val="24"/>
                              </w:rPr>
                            </m:ctrlPr>
                          </m:sSupPr>
                          <m:e>
                            <m:r>
                              <m:rPr>
                                <m:sty m:val="p"/>
                              </m:rPr>
                              <w:rPr>
                                <w:rFonts w:ascii="Cambria Math" w:eastAsia="Yu Mincho Demibold" w:hAnsi="Cambria Math" w:cs="Arial"/>
                                <w:szCs w:val="24"/>
                              </w:rPr>
                              <m:t>ϕ</m:t>
                            </m:r>
                          </m:e>
                          <m:sup>
                            <m:r>
                              <m:rPr>
                                <m:sty m:val="p"/>
                              </m:rPr>
                              <w:rPr>
                                <w:rFonts w:ascii="Cambria Math" w:eastAsia="BatangChe" w:hAnsi="Cambria Math" w:cs="Arial"/>
                                <w:szCs w:val="24"/>
                              </w:rPr>
                              <m:t>-0.5</m:t>
                            </m:r>
                          </m:sup>
                        </m:sSup>
                      </m:e>
                    </m:d>
                  </m:e>
                  <m:sup>
                    <m:r>
                      <m:rPr>
                        <m:sty m:val="p"/>
                      </m:rPr>
                      <w:rPr>
                        <w:rFonts w:ascii="Cambria Math" w:eastAsia="BatangChe" w:hAnsi="Cambria Math" w:cs="Arial"/>
                        <w:szCs w:val="24"/>
                      </w:rPr>
                      <m:t>-1</m:t>
                    </m:r>
                  </m:sup>
                </m:sSup>
                <m:r>
                  <m:rPr>
                    <m:sty m:val="p"/>
                  </m:rPr>
                  <w:rPr>
                    <w:rFonts w:ascii="Cambria Math" w:eastAsia="BatangChe" w:hAnsi="Cambria Math" w:cs="Arial"/>
                    <w:szCs w:val="24"/>
                  </w:rPr>
                  <m:t>-2.25</m:t>
                </m:r>
                <m:f>
                  <m:fPr>
                    <m:ctrlPr>
                      <w:rPr>
                        <w:rFonts w:ascii="Cambria Math" w:eastAsia="BatangChe" w:hAnsi="Cambria Math" w:cs="Arial"/>
                        <w:szCs w:val="24"/>
                      </w:rPr>
                    </m:ctrlPr>
                  </m:fPr>
                  <m:num>
                    <m:sSub>
                      <m:sSubPr>
                        <m:ctrlPr>
                          <w:rPr>
                            <w:rFonts w:ascii="Cambria Math" w:eastAsia="BatangChe" w:hAnsi="Cambria Math" w:cs="Arial"/>
                            <w:szCs w:val="24"/>
                          </w:rPr>
                        </m:ctrlPr>
                      </m:sSubPr>
                      <m:e>
                        <m:r>
                          <m:rPr>
                            <m:sty m:val="p"/>
                          </m:rPr>
                          <w:rPr>
                            <w:rFonts w:ascii="Cambria Math" w:eastAsia="BatangChe" w:hAnsi="Cambria Math" w:cs="Arial"/>
                            <w:szCs w:val="24"/>
                          </w:rPr>
                          <m:t>d</m:t>
                        </m:r>
                      </m:e>
                      <m:sub>
                        <m:r>
                          <m:rPr>
                            <m:sty m:val="p"/>
                          </m:rPr>
                          <w:rPr>
                            <w:rFonts w:ascii="Cambria Math" w:eastAsia="BatangChe" w:hAnsi="Cambria Math" w:cs="Arial"/>
                            <w:szCs w:val="24"/>
                          </w:rPr>
                          <m:t>CGP</m:t>
                        </m:r>
                      </m:sub>
                    </m:sSub>
                  </m:num>
                  <m:den>
                    <m:r>
                      <m:rPr>
                        <m:sty m:val="p"/>
                      </m:rPr>
                      <w:rPr>
                        <w:rFonts w:ascii="Cambria Math" w:eastAsia="BatangChe" w:hAnsi="Cambria Math" w:cs="Arial"/>
                        <w:szCs w:val="24"/>
                      </w:rPr>
                      <m:t>D</m:t>
                    </m:r>
                  </m:den>
                </m:f>
              </m:oMath>
            </m:oMathPara>
          </w:p>
        </w:tc>
        <w:tc>
          <w:tcPr>
            <w:tcW w:w="720" w:type="dxa"/>
            <w:vAlign w:val="center"/>
          </w:tcPr>
          <w:p w14:paraId="7C9A15AB" w14:textId="3FE33ADD" w:rsidR="00EF5C6D" w:rsidRPr="005328B5" w:rsidRDefault="00EF5C6D" w:rsidP="00EF5C6D">
            <w:pPr>
              <w:spacing w:before="0" w:after="0"/>
              <w:jc w:val="right"/>
              <w:rPr>
                <w:rFonts w:cs="Arial"/>
              </w:rPr>
            </w:pPr>
            <w:r>
              <w:t>(</w:t>
            </w:r>
            <w:fldSimple w:instr=" SEQ Equation \* ARABIC ">
              <w:r w:rsidR="00330563">
                <w:rPr>
                  <w:noProof/>
                </w:rPr>
                <w:t>14</w:t>
              </w:r>
            </w:fldSimple>
            <w:r>
              <w:t>)</w:t>
            </w:r>
          </w:p>
        </w:tc>
      </w:tr>
      <w:tr w:rsidR="00EF5C6D" w:rsidRPr="005F15D3" w14:paraId="43A6CAC0" w14:textId="77777777" w:rsidTr="00900979">
        <w:trPr>
          <w:trHeight w:val="576"/>
        </w:trPr>
        <w:tc>
          <w:tcPr>
            <w:tcW w:w="8640" w:type="dxa"/>
            <w:vAlign w:val="center"/>
          </w:tcPr>
          <w:p w14:paraId="75B8DAC2" w14:textId="38DC9BAD" w:rsidR="00EF5C6D" w:rsidRPr="00B62EEF" w:rsidRDefault="0084229E" w:rsidP="00EF5C6D">
            <w:pPr>
              <w:spacing w:before="0" w:after="0"/>
              <w:jc w:val="left"/>
              <w:rPr>
                <w:rFonts w:ascii="Lucida Sans" w:eastAsia="BatangChe" w:hAnsi="Lucida Sans" w:cstheme="minorHAnsi"/>
              </w:rPr>
            </w:pPr>
            <m:oMathPara>
              <m:oMathParaPr>
                <m:jc m:val="left"/>
              </m:oMathParaPr>
              <m:oMath>
                <m:sSub>
                  <m:sSubPr>
                    <m:ctrlPr>
                      <w:rPr>
                        <w:rFonts w:ascii="Cambria Math" w:eastAsia="BatangChe" w:hAnsi="Cambria Math" w:cstheme="minorHAnsi"/>
                      </w:rPr>
                    </m:ctrlPr>
                  </m:sSubPr>
                  <m:e>
                    <m:r>
                      <m:rPr>
                        <m:sty m:val="p"/>
                      </m:rPr>
                      <w:rPr>
                        <w:rFonts w:ascii="Cambria Math" w:eastAsia="BatangChe" w:hAnsi="Cambria Math" w:cstheme="minorHAnsi"/>
                      </w:rPr>
                      <m:t>K</m:t>
                    </m:r>
                  </m:e>
                  <m:sub>
                    <m:r>
                      <m:rPr>
                        <m:sty m:val="p"/>
                      </m:rPr>
                      <w:rPr>
                        <w:rFonts w:ascii="Cambria Math" w:eastAsia="BatangChe" w:hAnsi="Cambria Math" w:cstheme="minorHAnsi"/>
                      </w:rPr>
                      <m:t>2</m:t>
                    </m:r>
                  </m:sub>
                </m:sSub>
                <m:r>
                  <m:rPr>
                    <m:sty m:val="p"/>
                  </m:rPr>
                  <w:rPr>
                    <w:rFonts w:ascii="Cambria Math" w:eastAsia="BatangChe" w:hAnsi="Cambria Math" w:cstheme="minorHAnsi"/>
                  </w:rPr>
                  <m:t>=</m:t>
                </m:r>
                <m:sSup>
                  <m:sSupPr>
                    <m:ctrlPr>
                      <w:rPr>
                        <w:rFonts w:ascii="Cambria Math" w:eastAsia="BatangChe" w:hAnsi="Cambria Math" w:cstheme="minorHAnsi"/>
                      </w:rPr>
                    </m:ctrlPr>
                  </m:sSupPr>
                  <m:e>
                    <m:r>
                      <m:rPr>
                        <m:sty m:val="p"/>
                      </m:rPr>
                      <w:rPr>
                        <w:rFonts w:ascii="Cambria Math" w:eastAsia="BatangChe" w:hAnsi="Cambria Math" w:cstheme="minorHAnsi"/>
                      </w:rPr>
                      <m:t>10</m:t>
                    </m:r>
                  </m:e>
                  <m:sup>
                    <m:r>
                      <m:rPr>
                        <m:sty m:val="p"/>
                      </m:rPr>
                      <w:rPr>
                        <w:rFonts w:ascii="Cambria Math" w:eastAsia="BatangChe" w:hAnsi="Cambria Math" w:cstheme="minorHAnsi"/>
                      </w:rPr>
                      <m:t>1.8148</m:t>
                    </m:r>
                    <m:sSup>
                      <m:sSupPr>
                        <m:ctrlPr>
                          <w:rPr>
                            <w:rFonts w:ascii="Cambria Math" w:eastAsia="BatangChe" w:hAnsi="Cambria Math" w:cstheme="minorHAnsi"/>
                          </w:rPr>
                        </m:ctrlPr>
                      </m:sSupPr>
                      <m:e>
                        <m:d>
                          <m:dPr>
                            <m:ctrlPr>
                              <w:rPr>
                                <w:rFonts w:ascii="Cambria Math" w:eastAsia="BatangChe" w:hAnsi="Cambria Math" w:cstheme="minorHAnsi"/>
                              </w:rPr>
                            </m:ctrlPr>
                          </m:dPr>
                          <m:e>
                            <m:r>
                              <m:rPr>
                                <m:sty m:val="p"/>
                              </m:rPr>
                              <w:rPr>
                                <w:rFonts w:ascii="Cambria Math" w:eastAsia="BatangChe" w:hAnsi="Cambria Math" w:cstheme="minorHAnsi"/>
                              </w:rPr>
                              <m:t>-log</m:t>
                            </m:r>
                            <m:r>
                              <m:rPr>
                                <m:sty m:val="p"/>
                              </m:rPr>
                              <w:rPr>
                                <w:rFonts w:ascii="Cambria Math" w:eastAsia="Yu Mincho Demibold" w:hAnsi="Cambria Math" w:cs="Arial"/>
                                <w:szCs w:val="24"/>
                              </w:rPr>
                              <m:t>ϕ</m:t>
                            </m:r>
                          </m:e>
                        </m:d>
                      </m:e>
                      <m:sup>
                        <m:r>
                          <m:rPr>
                            <m:sty m:val="p"/>
                          </m:rPr>
                          <w:rPr>
                            <w:rFonts w:ascii="Cambria Math" w:eastAsia="BatangChe" w:hAnsi="Cambria Math" w:cstheme="minorHAnsi"/>
                          </w:rPr>
                          <m:t>0.5743</m:t>
                        </m:r>
                      </m:sup>
                    </m:sSup>
                  </m:sup>
                </m:sSup>
              </m:oMath>
            </m:oMathPara>
          </w:p>
        </w:tc>
        <w:tc>
          <w:tcPr>
            <w:tcW w:w="720" w:type="dxa"/>
            <w:vAlign w:val="center"/>
          </w:tcPr>
          <w:p w14:paraId="4FAD3A6A" w14:textId="1A6C758C" w:rsidR="00EF5C6D" w:rsidRPr="005328B5" w:rsidRDefault="00EF5C6D" w:rsidP="00EF5C6D">
            <w:pPr>
              <w:spacing w:before="0" w:after="0"/>
              <w:jc w:val="right"/>
              <w:rPr>
                <w:rFonts w:cs="Arial"/>
              </w:rPr>
            </w:pPr>
            <w:r>
              <w:t>(</w:t>
            </w:r>
            <w:fldSimple w:instr=" SEQ Equation \* ARABIC ">
              <w:r w:rsidR="00330563">
                <w:rPr>
                  <w:noProof/>
                </w:rPr>
                <w:t>15</w:t>
              </w:r>
            </w:fldSimple>
            <w:r>
              <w:t>)</w:t>
            </w:r>
          </w:p>
        </w:tc>
      </w:tr>
    </w:tbl>
    <w:p w14:paraId="35E3EDDB" w14:textId="11A6B441" w:rsidR="00D33CF2" w:rsidRDefault="00B5211E" w:rsidP="00017684">
      <w:r>
        <w:t xml:space="preserve">The </w:t>
      </w:r>
      <w:r w:rsidR="003D569E">
        <w:t>filtered drag model (</w:t>
      </w:r>
      <w:r w:rsidR="006351A0" w:rsidRPr="006351A0">
        <w:t>modified Sarkar drag model</w:t>
      </w:r>
      <w:r w:rsidR="003D569E">
        <w:t>)</w:t>
      </w:r>
      <w:r w:rsidR="006351A0">
        <w:t xml:space="preserve"> used in this </w:t>
      </w:r>
      <w:r w:rsidR="00723AF1">
        <w:t>research</w:t>
      </w:r>
      <w:r w:rsidR="006351A0">
        <w:t xml:space="preserve"> </w:t>
      </w:r>
      <w:r w:rsidR="00FD6CF2">
        <w:t>for biomass particle</w:t>
      </w:r>
      <w:r w:rsidR="009F6E7D">
        <w:t>s</w:t>
      </w:r>
      <w:r w:rsidR="00FD6CF2">
        <w:t xml:space="preserve"> </w:t>
      </w:r>
      <w:r w:rsidR="006351A0">
        <w:t>was proposed by Gao et al.</w:t>
      </w:r>
      <w:r w:rsidR="009F6E7D">
        <w:t xml:space="preserve"> </w:t>
      </w:r>
      <w:r w:rsidR="009F6E7D">
        <w:fldChar w:fldCharType="begin" w:fldLock="1"/>
      </w:r>
      <w:r w:rsidR="00434699">
        <w:instrText>ADDIN CSL_CITATION {"citationItems":[{"id":"ITEM-1","itemData":{"DOI":"https://doi.org/10.1016/j.ces.2018.03.038","ISSN":"0009-2509","abstract":"Coarse-grid two-fluid simulation of gas-solid fluidized bed reactors based on the kinetic theory of granular flow exhibits a significant dependence on drag models, especially for Geldart A particles. Many drag models are available in the literature, which have been reported to work for different systems. This study focused on the evaluation of an enhanced filtered drag model along with other different drag models derived from different methods for three-dimensional two-fluid model simulations of gas-solid fluidized beds of Geldart A particles covering a broad range of fluidization regimes, including bubbling fluidization, turbulent fluidization, fast fluidization, and dilute phase transport regimes. Eight drag models were selected, which included five heterogeneous drag models and three homogeneous drag models. Comparison with the available experimental data demonstrates the need for modification of homogeneous drag models to account for the effect of mesoscale structures (i.e., bubbles and clusters). The enhanced filtered drag model and energy-minimization multi-scale (EMMS) drag models were found to achieve superior predictions in all fluidization regimes, while the other drag models were only capable of predicting certain fluidization regimes. The results of this work provide a guideline for choosing appropriate drag models for simulating Geldart A particles and suggestions on developing more reliable and general drag models applicable in all flow regimes.","author":[{"dropping-particle":"","family":"Gao","given":"Xi","non-dropping-particle":"","parse-names":false,"suffix":""},{"dropping-particle":"","family":"Li","given":"Tingwen","non-dropping-particle":"","parse-names":false,"suffix":""},{"dropping-particle":"","family":"Sarkar","given":"Avik","non-dropping-particle":"","parse-names":false,"suffix":""},{"dropping-particle":"","family":"Lu","given":"Liqiang","non-dropping-particle":"","parse-names":false,"suffix":""},{"dropping-particle":"","family":"Rogers","given":"William A","non-dropping-particle":"","parse-names":false,"suffix":""}],"container-title":"Chemical Engineering Science","id":"ITEM-1","issued":{"date-parts":[["2018"]]},"page":"33-51","title":"Development and validation of an enhanced filtered drag model for simulating gas-solid fluidization of Geldart A particles in all flow regimes","type":"article-journal","volume":"184"},"uris":["http://www.mendeley.com/documents/?uuid=52589d13-c738-463b-bb3d-7382f5594495"]}],"mendeley":{"formattedCitation":"[8]","plainTextFormattedCitation":"[8]","previouslyFormattedCitation":"[8]"},"properties":{"noteIndex":0},"schema":"https://github.com/citation-style-language/schema/raw/master/csl-citation.json"}</w:instrText>
      </w:r>
      <w:r w:rsidR="009F6E7D">
        <w:fldChar w:fldCharType="separate"/>
      </w:r>
      <w:r w:rsidR="00120E71" w:rsidRPr="00120E71">
        <w:rPr>
          <w:noProof/>
        </w:rPr>
        <w:t>[8]</w:t>
      </w:r>
      <w:r w:rsidR="009F6E7D">
        <w:fldChar w:fldCharType="end"/>
      </w:r>
      <w:r w:rsidR="009F6E7D">
        <w:t xml:space="preserve"> and was found by </w:t>
      </w:r>
      <w:r w:rsidR="003D569E">
        <w:t>the authors</w:t>
      </w:r>
      <w:r w:rsidR="009F6E7D">
        <w:t xml:space="preserve"> to </w:t>
      </w:r>
      <w:r w:rsidR="006351A0">
        <w:t xml:space="preserve">have </w:t>
      </w:r>
      <w:r w:rsidR="001E24A4">
        <w:t>relatively</w:t>
      </w:r>
      <w:r w:rsidR="000B092D">
        <w:t xml:space="preserve"> </w:t>
      </w:r>
      <w:r w:rsidR="001E24A4">
        <w:t xml:space="preserve">high </w:t>
      </w:r>
      <w:r w:rsidR="000B092D">
        <w:t>predicti</w:t>
      </w:r>
      <w:r w:rsidR="00353CF3">
        <w:t>on</w:t>
      </w:r>
      <w:r w:rsidR="000B092D">
        <w:t xml:space="preserve"> </w:t>
      </w:r>
      <w:r w:rsidR="00353CF3">
        <w:t>strength</w:t>
      </w:r>
      <w:r w:rsidR="000B092D">
        <w:t xml:space="preserve"> across multiple flow regimes in fluidized be</w:t>
      </w:r>
      <w:r w:rsidR="001E24A4">
        <w:t>d</w:t>
      </w:r>
      <w:r w:rsidR="00F975B7">
        <w:t xml:space="preserve"> systems</w:t>
      </w:r>
      <w:r w:rsidR="009F6E7D">
        <w:t>.</w:t>
      </w:r>
      <w:r w:rsidR="001E24A4">
        <w:t xml:space="preserve"> </w:t>
      </w:r>
      <w:r w:rsidR="0066653B">
        <w:t xml:space="preserve">The modified </w:t>
      </w:r>
      <w:r w:rsidR="0066653B" w:rsidRPr="006351A0">
        <w:t>Sarkar drag model</w:t>
      </w:r>
      <w:r w:rsidR="0066653B">
        <w:t xml:space="preserve"> is derived fine-grid simulation with Wen-Yu drag model and can be computed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720"/>
      </w:tblGrid>
      <w:tr w:rsidR="007555D7" w:rsidRPr="005F15D3" w14:paraId="0793F15C" w14:textId="77777777" w:rsidTr="00F802AC">
        <w:trPr>
          <w:trHeight w:val="720"/>
        </w:trPr>
        <w:tc>
          <w:tcPr>
            <w:tcW w:w="8640" w:type="dxa"/>
            <w:vAlign w:val="center"/>
          </w:tcPr>
          <w:p w14:paraId="2DDCBF79" w14:textId="76213750" w:rsidR="007555D7" w:rsidRPr="002C79E4" w:rsidRDefault="0084229E" w:rsidP="00F802AC">
            <w:pPr>
              <w:spacing w:before="0" w:after="0"/>
              <w:jc w:val="center"/>
              <w:rPr>
                <w:rFonts w:ascii="Lucida Sans" w:eastAsia="Yu Mincho Demibold" w:hAnsi="Lucida Sans" w:cs="Arial"/>
              </w:rPr>
            </w:pPr>
            <m:oMathPara>
              <m:oMathParaPr>
                <m:jc m:val="left"/>
              </m:oMathParaPr>
              <m:oMath>
                <m:sSub>
                  <m:sSubPr>
                    <m:ctrlPr>
                      <w:rPr>
                        <w:rFonts w:ascii="Cambria Math" w:eastAsia="Yu Mincho Demibold" w:hAnsi="Cambria Math" w:cs="Arial"/>
                        <w:szCs w:val="24"/>
                      </w:rPr>
                    </m:ctrlPr>
                  </m:sSubPr>
                  <m:e>
                    <m:r>
                      <m:rPr>
                        <m:nor/>
                      </m:rPr>
                      <w:rPr>
                        <w:rFonts w:ascii="Cambria Math" w:eastAsia="Yu Mincho Demibold" w:hAnsi="Cambria Math" w:cs="Arial"/>
                        <w:szCs w:val="24"/>
                      </w:rPr>
                      <m:t>β</m:t>
                    </m:r>
                  </m:e>
                  <m:sub>
                    <m:r>
                      <m:rPr>
                        <m:sty m:val="p"/>
                      </m:rPr>
                      <w:rPr>
                        <w:rFonts w:ascii="Cambria Math" w:eastAsia="Yu Mincho Demibold" w:hAnsi="Cambria Math" w:cs="Arial"/>
                        <w:szCs w:val="24"/>
                      </w:rPr>
                      <m:t>Sarkar</m:t>
                    </m:r>
                  </m:sub>
                </m:sSub>
                <m:r>
                  <m:rPr>
                    <m:sty m:val="p"/>
                  </m:rPr>
                  <w:rPr>
                    <w:rFonts w:ascii="Cambria Math" w:eastAsia="Yu Mincho Demibold" w:hAnsi="Cambria Math" w:cs="Arial"/>
                    <w:szCs w:val="24"/>
                  </w:rPr>
                  <m:t>=</m:t>
                </m:r>
                <m:sSub>
                  <m:sSubPr>
                    <m:ctrlPr>
                      <w:rPr>
                        <w:rFonts w:ascii="Cambria Math" w:eastAsia="Yu Mincho Demibold" w:hAnsi="Cambria Math" w:cs="Arial"/>
                        <w:szCs w:val="24"/>
                      </w:rPr>
                    </m:ctrlPr>
                  </m:sSubPr>
                  <m:e>
                    <m:r>
                      <m:rPr>
                        <m:sty m:val="p"/>
                      </m:rPr>
                      <w:rPr>
                        <w:rFonts w:ascii="Cambria Math" w:eastAsia="Yu Mincho Demibold" w:hAnsi="Cambria Math" w:cs="Arial"/>
                        <w:szCs w:val="24"/>
                      </w:rPr>
                      <m:t>β</m:t>
                    </m:r>
                  </m:e>
                  <m:sub>
                    <m:r>
                      <m:rPr>
                        <m:sty m:val="p"/>
                      </m:rPr>
                      <w:rPr>
                        <w:rFonts w:ascii="Cambria Math" w:eastAsia="Yu Mincho Demibold" w:hAnsi="Cambria Math" w:cs="Arial"/>
                        <w:szCs w:val="24"/>
                      </w:rPr>
                      <m:t>Wen-Yu</m:t>
                    </m:r>
                  </m:sub>
                </m:sSub>
                <m:d>
                  <m:dPr>
                    <m:ctrlPr>
                      <w:rPr>
                        <w:rFonts w:ascii="Cambria Math" w:eastAsia="Yu Mincho Demibold" w:hAnsi="Cambria Math" w:cs="Arial"/>
                        <w:szCs w:val="24"/>
                      </w:rPr>
                    </m:ctrlPr>
                  </m:dPr>
                  <m:e>
                    <m:r>
                      <m:rPr>
                        <m:sty m:val="p"/>
                      </m:rPr>
                      <w:rPr>
                        <w:rFonts w:ascii="Cambria Math" w:eastAsia="Yu Mincho Demibold" w:hAnsi="Cambria Math" w:cs="Arial"/>
                        <w:szCs w:val="24"/>
                      </w:rPr>
                      <m:t>1 -</m:t>
                    </m:r>
                    <m:sSub>
                      <m:sSubPr>
                        <m:ctrlPr>
                          <w:rPr>
                            <w:rFonts w:ascii="Cambria Math" w:eastAsia="Yu Mincho Demibold" w:hAnsi="Cambria Math" w:cs="Arial"/>
                            <w:szCs w:val="24"/>
                          </w:rPr>
                        </m:ctrlPr>
                      </m:sSubPr>
                      <m:e>
                        <m:r>
                          <m:rPr>
                            <m:sty m:val="p"/>
                          </m:rPr>
                          <w:rPr>
                            <w:rFonts w:ascii="Cambria Math" w:eastAsia="Yu Mincho Demibold" w:hAnsi="Cambria Math" w:cs="Arial"/>
                            <w:szCs w:val="24"/>
                          </w:rPr>
                          <m:t>H</m:t>
                        </m:r>
                      </m:e>
                      <m:sub>
                        <m:r>
                          <m:rPr>
                            <m:sty m:val="p"/>
                          </m:rPr>
                          <w:rPr>
                            <w:rFonts w:ascii="Cambria Math" w:eastAsia="Yu Mincho Demibold" w:hAnsi="Cambria Math" w:cs="Arial"/>
                            <w:szCs w:val="24"/>
                          </w:rPr>
                          <m:t>Sakar</m:t>
                        </m:r>
                      </m:sub>
                    </m:sSub>
                  </m:e>
                </m:d>
              </m:oMath>
            </m:oMathPara>
          </w:p>
        </w:tc>
        <w:tc>
          <w:tcPr>
            <w:tcW w:w="720" w:type="dxa"/>
            <w:vAlign w:val="center"/>
          </w:tcPr>
          <w:p w14:paraId="08AA47DF" w14:textId="18B6E54C" w:rsidR="007555D7" w:rsidRPr="00C520EE" w:rsidRDefault="007555D7" w:rsidP="00F802AC">
            <w:pPr>
              <w:spacing w:before="0" w:after="0"/>
              <w:jc w:val="right"/>
            </w:pPr>
            <w:r>
              <w:t>(</w:t>
            </w:r>
            <w:fldSimple w:instr=" SEQ Equation \* ARABIC ">
              <w:r w:rsidR="00330563">
                <w:rPr>
                  <w:noProof/>
                </w:rPr>
                <w:t>16</w:t>
              </w:r>
            </w:fldSimple>
            <w:r>
              <w:t>)</w:t>
            </w:r>
          </w:p>
        </w:tc>
      </w:tr>
      <w:tr w:rsidR="007555D7" w:rsidRPr="005F15D3" w14:paraId="32CE5855" w14:textId="77777777" w:rsidTr="00F802AC">
        <w:trPr>
          <w:trHeight w:val="1440"/>
        </w:trPr>
        <w:tc>
          <w:tcPr>
            <w:tcW w:w="8640" w:type="dxa"/>
            <w:vAlign w:val="center"/>
          </w:tcPr>
          <w:p w14:paraId="519F0481" w14:textId="413DB674" w:rsidR="007555D7" w:rsidRPr="002C79E4" w:rsidRDefault="0084229E" w:rsidP="00F802AC">
            <w:pPr>
              <w:spacing w:before="0" w:after="0"/>
              <w:jc w:val="center"/>
              <w:rPr>
                <w:rFonts w:eastAsia="Calibri" w:cs="Times New Roman"/>
                <w:szCs w:val="24"/>
              </w:rPr>
            </w:pPr>
            <m:oMathPara>
              <m:oMathParaPr>
                <m:jc m:val="left"/>
              </m:oMathParaPr>
              <m:oMath>
                <m:sSub>
                  <m:sSubPr>
                    <m:ctrlPr>
                      <w:rPr>
                        <w:rFonts w:ascii="Cambria Math" w:eastAsia="Yu Mincho Demibold" w:hAnsi="Cambria Math" w:cs="Arial"/>
                        <w:szCs w:val="24"/>
                      </w:rPr>
                    </m:ctrlPr>
                  </m:sSubPr>
                  <m:e>
                    <m:r>
                      <m:rPr>
                        <m:sty m:val="p"/>
                      </m:rPr>
                      <w:rPr>
                        <w:rFonts w:ascii="Cambria Math" w:eastAsia="Yu Mincho Demibold" w:hAnsi="Cambria Math" w:cs="Arial"/>
                        <w:szCs w:val="24"/>
                      </w:rPr>
                      <m:t>H</m:t>
                    </m:r>
                  </m:e>
                  <m:sub>
                    <m:r>
                      <m:rPr>
                        <m:sty m:val="p"/>
                      </m:rPr>
                      <w:rPr>
                        <w:rFonts w:ascii="Cambria Math" w:eastAsia="Yu Mincho Demibold" w:hAnsi="Cambria Math" w:cs="Arial"/>
                        <w:szCs w:val="24"/>
                      </w:rPr>
                      <m:t>Sakar</m:t>
                    </m:r>
                  </m:sub>
                </m:sSub>
                <m:r>
                  <m:rPr>
                    <m:sty m:val="p"/>
                  </m:rPr>
                  <w:rPr>
                    <w:rFonts w:ascii="Cambria Math" w:eastAsia="Yu Mincho Demibold" w:hAnsi="Cambria Math" w:cs="Arial"/>
                    <w:szCs w:val="24"/>
                  </w:rPr>
                  <m:t>=</m:t>
                </m:r>
                <m:d>
                  <m:dPr>
                    <m:begChr m:val="{"/>
                    <m:endChr m:val=""/>
                    <m:ctrlPr>
                      <w:rPr>
                        <w:rFonts w:ascii="Cambria Math" w:eastAsia="Yu Mincho Demibold" w:hAnsi="Cambria Math" w:cs="Arial"/>
                        <w:szCs w:val="24"/>
                      </w:rPr>
                    </m:ctrlPr>
                  </m:dPr>
                  <m:e>
                    <m:eqArr>
                      <m:eqArrPr>
                        <m:ctrlPr>
                          <w:rPr>
                            <w:rFonts w:ascii="Cambria Math" w:eastAsia="Yu Mincho Demibold" w:hAnsi="Cambria Math" w:cs="Arial"/>
                            <w:szCs w:val="24"/>
                          </w:rPr>
                        </m:ctrlPr>
                      </m:eqArrPr>
                      <m:e>
                        <m:r>
                          <m:rPr>
                            <m:sty m:val="p"/>
                          </m:rPr>
                          <w:rPr>
                            <w:rFonts w:ascii="Cambria Math" w:eastAsia="Yu Mincho Demibold" w:hAnsi="Cambria Math" w:cs="Arial"/>
                            <w:szCs w:val="24"/>
                          </w:rPr>
                          <m:t>0.95</m:t>
                        </m:r>
                        <m:d>
                          <m:dPr>
                            <m:ctrlPr>
                              <w:rPr>
                                <w:rFonts w:ascii="Cambria Math" w:eastAsia="Yu Mincho Demibold" w:hAnsi="Cambria Math" w:cs="Arial"/>
                                <w:szCs w:val="24"/>
                              </w:rPr>
                            </m:ctrlPr>
                          </m:dPr>
                          <m:e>
                            <m:r>
                              <m:rPr>
                                <m:sty m:val="p"/>
                              </m:rPr>
                              <w:rPr>
                                <w:rFonts w:ascii="Cambria Math" w:eastAsia="Yu Mincho Demibold" w:hAnsi="Cambria Math" w:cs="Arial"/>
                                <w:szCs w:val="24"/>
                              </w:rPr>
                              <m:t>1-</m:t>
                            </m:r>
                            <m:sSup>
                              <m:sSupPr>
                                <m:ctrlPr>
                                  <w:rPr>
                                    <w:rFonts w:ascii="Cambria Math" w:eastAsia="Yu Mincho Demibold" w:hAnsi="Cambria Math" w:cs="Arial"/>
                                    <w:szCs w:val="24"/>
                                  </w:rPr>
                                </m:ctrlPr>
                              </m:sSupPr>
                              <m:e>
                                <m:r>
                                  <m:rPr>
                                    <m:sty m:val="p"/>
                                  </m:rPr>
                                  <w:rPr>
                                    <w:rFonts w:ascii="Cambria Math" w:eastAsia="Yu Mincho Demibold" w:hAnsi="Cambria Math" w:cs="Arial"/>
                                    <w:szCs w:val="24"/>
                                  </w:rPr>
                                  <m:t>e</m:t>
                                </m:r>
                              </m:e>
                              <m:sup>
                                <m:r>
                                  <m:rPr>
                                    <m:sty m:val="p"/>
                                  </m:rPr>
                                  <w:rPr>
                                    <w:rFonts w:ascii="Cambria Math" w:eastAsia="Yu Mincho Demibold" w:hAnsi="Cambria Math" w:cs="Arial"/>
                                    <w:szCs w:val="24"/>
                                  </w:rPr>
                                  <m:t>-</m:t>
                                </m:r>
                                <m:sSub>
                                  <m:sSubPr>
                                    <m:ctrlPr>
                                      <w:rPr>
                                        <w:rFonts w:ascii="Cambria Math" w:eastAsia="Yu Mincho Demibold" w:hAnsi="Cambria Math" w:cs="Arial"/>
                                        <w:szCs w:val="24"/>
                                      </w:rPr>
                                    </m:ctrlPr>
                                  </m:sSubPr>
                                  <m:e>
                                    <m:r>
                                      <m:rPr>
                                        <m:sty m:val="p"/>
                                      </m:rPr>
                                      <w:rPr>
                                        <w:rFonts w:ascii="Cambria Math" w:eastAsia="Yu Mincho Demibold" w:hAnsi="Cambria Math" w:cs="Arial"/>
                                        <w:szCs w:val="24"/>
                                      </w:rPr>
                                      <m:t>α</m:t>
                                    </m:r>
                                  </m:e>
                                  <m:sub>
                                    <m:r>
                                      <m:rPr>
                                        <m:sty m:val="p"/>
                                      </m:rPr>
                                      <w:rPr>
                                        <w:rFonts w:ascii="Cambria Math" w:eastAsia="Yu Mincho Demibold" w:hAnsi="Cambria Math" w:cs="Arial"/>
                                        <w:szCs w:val="24"/>
                                      </w:rPr>
                                      <m:t>1</m:t>
                                    </m:r>
                                  </m:sub>
                                </m:sSub>
                                <m:sSub>
                                  <m:sSubPr>
                                    <m:ctrlPr>
                                      <w:rPr>
                                        <w:rFonts w:ascii="Cambria Math" w:eastAsia="Yu Mincho Demibold" w:hAnsi="Cambria Math" w:cs="Arial"/>
                                        <w:szCs w:val="24"/>
                                      </w:rPr>
                                    </m:ctrlPr>
                                  </m:sSubPr>
                                  <m:e>
                                    <m:r>
                                      <m:rPr>
                                        <m:sty m:val="p"/>
                                      </m:rPr>
                                      <w:rPr>
                                        <w:rFonts w:ascii="Cambria Math" w:eastAsia="Yu Mincho Demibold" w:hAnsi="Cambria Math" w:cs="Arial"/>
                                        <w:szCs w:val="24"/>
                                      </w:rPr>
                                      <m:t>α</m:t>
                                    </m:r>
                                  </m:e>
                                  <m:sub>
                                    <m:r>
                                      <m:rPr>
                                        <m:sty m:val="p"/>
                                      </m:rPr>
                                      <w:rPr>
                                        <w:rFonts w:ascii="Cambria Math" w:eastAsia="Yu Mincho Demibold" w:hAnsi="Cambria Math" w:cs="Arial"/>
                                        <w:szCs w:val="24"/>
                                      </w:rPr>
                                      <m:t>2</m:t>
                                    </m:r>
                                  </m:sub>
                                </m:sSub>
                                <m:sSup>
                                  <m:sSupPr>
                                    <m:ctrlPr>
                                      <w:rPr>
                                        <w:rFonts w:ascii="Cambria Math" w:eastAsia="Yu Mincho Demibold" w:hAnsi="Cambria Math" w:cs="Arial"/>
                                        <w:szCs w:val="24"/>
                                      </w:rPr>
                                    </m:ctrlPr>
                                  </m:sSupPr>
                                  <m:e>
                                    <m:d>
                                      <m:dPr>
                                        <m:ctrlPr>
                                          <w:rPr>
                                            <w:rFonts w:ascii="Cambria Math" w:eastAsia="Yu Mincho Demibold" w:hAnsi="Cambria Math" w:cs="Arial"/>
                                            <w:szCs w:val="24"/>
                                          </w:rPr>
                                        </m:ctrlPr>
                                      </m:dPr>
                                      <m:e>
                                        <m:sSubSup>
                                          <m:sSubSupPr>
                                            <m:ctrlPr>
                                              <w:rPr>
                                                <w:rFonts w:ascii="Cambria Math" w:eastAsia="Yu Mincho Demibold" w:hAnsi="Cambria Math" w:cs="Arial"/>
                                                <w:szCs w:val="24"/>
                                              </w:rPr>
                                            </m:ctrlPr>
                                          </m:sSubSupPr>
                                          <m:e>
                                            <m:r>
                                              <m:rPr>
                                                <m:sty m:val="p"/>
                                              </m:rPr>
                                              <w:rPr>
                                                <w:rFonts w:ascii="Cambria Math" w:eastAsia="Yu Mincho Demibold" w:hAnsi="Cambria Math" w:cs="Arial"/>
                                                <w:szCs w:val="24"/>
                                              </w:rPr>
                                              <m:t>u</m:t>
                                            </m:r>
                                          </m:e>
                                          <m:sub>
                                            <m:r>
                                              <m:rPr>
                                                <m:sty m:val="p"/>
                                              </m:rPr>
                                              <w:rPr>
                                                <w:rFonts w:ascii="Cambria Math" w:eastAsia="Yu Mincho Demibold" w:hAnsi="Cambria Math" w:cs="Arial"/>
                                                <w:szCs w:val="24"/>
                                              </w:rPr>
                                              <m:t>slip</m:t>
                                            </m:r>
                                          </m:sub>
                                          <m:sup>
                                            <m:r>
                                              <m:rPr>
                                                <m:sty m:val="p"/>
                                              </m:rPr>
                                              <w:rPr>
                                                <w:rFonts w:ascii="Cambria Math" w:eastAsia="Yu Mincho Demibold" w:hAnsi="Cambria Math" w:cs="Arial"/>
                                                <w:szCs w:val="24"/>
                                              </w:rPr>
                                              <m:t>*</m:t>
                                            </m:r>
                                          </m:sup>
                                        </m:sSubSup>
                                        <m:r>
                                          <m:rPr>
                                            <m:sty m:val="p"/>
                                          </m:rPr>
                                          <w:rPr>
                                            <w:rFonts w:ascii="Cambria Math" w:eastAsia="Yu Mincho Demibold" w:hAnsi="Cambria Math" w:cs="Arial"/>
                                            <w:szCs w:val="24"/>
                                          </w:rPr>
                                          <m:t xml:space="preserve"> - </m:t>
                                        </m:r>
                                        <m:sSub>
                                          <m:sSubPr>
                                            <m:ctrlPr>
                                              <w:rPr>
                                                <w:rFonts w:ascii="Cambria Math" w:eastAsia="Yu Mincho Demibold" w:hAnsi="Cambria Math" w:cs="Arial"/>
                                                <w:szCs w:val="24"/>
                                              </w:rPr>
                                            </m:ctrlPr>
                                          </m:sSubPr>
                                          <m:e>
                                            <m:r>
                                              <m:rPr>
                                                <m:sty m:val="p"/>
                                              </m:rPr>
                                              <w:rPr>
                                                <w:rFonts w:ascii="Cambria Math" w:eastAsia="Yu Mincho Demibold" w:hAnsi="Cambria Math" w:cs="Arial"/>
                                                <w:szCs w:val="24"/>
                                              </w:rPr>
                                              <m:t>u</m:t>
                                            </m:r>
                                          </m:e>
                                          <m:sub>
                                            <m:r>
                                              <m:rPr>
                                                <m:sty m:val="p"/>
                                              </m:rPr>
                                              <w:rPr>
                                                <w:rFonts w:ascii="Cambria Math" w:eastAsia="Yu Mincho Demibold" w:hAnsi="Cambria Math" w:cs="Arial"/>
                                                <w:szCs w:val="24"/>
                                              </w:rPr>
                                              <m:t>0</m:t>
                                            </m:r>
                                          </m:sub>
                                        </m:sSub>
                                      </m:e>
                                    </m:d>
                                  </m:e>
                                  <m:sup>
                                    <m:r>
                                      <m:rPr>
                                        <m:sty m:val="p"/>
                                      </m:rPr>
                                      <w:rPr>
                                        <w:rFonts w:ascii="Cambria Math" w:eastAsia="Yu Mincho Demibold" w:hAnsi="Cambria Math" w:cs="Arial"/>
                                        <w:szCs w:val="24"/>
                                      </w:rPr>
                                      <m:t>p</m:t>
                                    </m:r>
                                  </m:sup>
                                </m:sSup>
                              </m:sup>
                            </m:sSup>
                          </m:e>
                        </m:d>
                        <m:r>
                          <m:rPr>
                            <m:sty m:val="p"/>
                          </m:rPr>
                          <w:rPr>
                            <w:rFonts w:ascii="Cambria Math" w:eastAsia="Yu Mincho Demibold" w:hAnsi="Cambria Math" w:cs="Arial"/>
                            <w:szCs w:val="24"/>
                          </w:rPr>
                          <m:t xml:space="preserve">            </m:t>
                        </m:r>
                        <m:sSubSup>
                          <m:sSubSupPr>
                            <m:ctrlPr>
                              <w:rPr>
                                <w:rFonts w:ascii="Cambria Math" w:eastAsia="Yu Mincho Demibold" w:hAnsi="Cambria Math" w:cs="Arial"/>
                                <w:szCs w:val="24"/>
                              </w:rPr>
                            </m:ctrlPr>
                          </m:sSubSupPr>
                          <m:e>
                            <m:r>
                              <m:rPr>
                                <m:sty m:val="p"/>
                              </m:rPr>
                              <w:rPr>
                                <w:rFonts w:ascii="Cambria Math" w:eastAsia="Yu Mincho Demibold" w:hAnsi="Cambria Math" w:cs="Arial"/>
                                <w:szCs w:val="24"/>
                              </w:rPr>
                              <m:t>u</m:t>
                            </m:r>
                          </m:e>
                          <m:sub>
                            <m:r>
                              <m:rPr>
                                <m:sty m:val="p"/>
                              </m:rPr>
                              <w:rPr>
                                <w:rFonts w:ascii="Cambria Math" w:eastAsia="Yu Mincho Demibold" w:hAnsi="Cambria Math" w:cs="Arial"/>
                                <w:szCs w:val="24"/>
                              </w:rPr>
                              <m:t>slip</m:t>
                            </m:r>
                          </m:sub>
                          <m:sup>
                            <m:r>
                              <m:rPr>
                                <m:sty m:val="p"/>
                              </m:rPr>
                              <w:rPr>
                                <w:rFonts w:ascii="Cambria Math" w:eastAsia="Yu Mincho Demibold" w:hAnsi="Cambria Math" w:cs="Arial"/>
                                <w:szCs w:val="24"/>
                              </w:rPr>
                              <m:t>*</m:t>
                            </m:r>
                          </m:sup>
                        </m:sSubSup>
                        <m:r>
                          <m:rPr>
                            <m:sty m:val="p"/>
                          </m:rPr>
                          <w:rPr>
                            <w:rFonts w:ascii="Cambria Math" w:eastAsia="Yu Mincho Demibold" w:hAnsi="Cambria Math" w:cs="Arial"/>
                            <w:szCs w:val="24"/>
                          </w:rPr>
                          <m:t xml:space="preserve"> &gt; </m:t>
                        </m:r>
                        <m:sSub>
                          <m:sSubPr>
                            <m:ctrlPr>
                              <w:rPr>
                                <w:rFonts w:ascii="Cambria Math" w:eastAsia="Yu Mincho Demibold" w:hAnsi="Cambria Math" w:cs="Arial"/>
                                <w:szCs w:val="24"/>
                              </w:rPr>
                            </m:ctrlPr>
                          </m:sSubPr>
                          <m:e>
                            <m:r>
                              <m:rPr>
                                <m:sty m:val="p"/>
                              </m:rPr>
                              <w:rPr>
                                <w:rFonts w:ascii="Cambria Math" w:eastAsia="Yu Mincho Demibold" w:hAnsi="Cambria Math" w:cs="Arial"/>
                                <w:szCs w:val="24"/>
                              </w:rPr>
                              <m:t>u</m:t>
                            </m:r>
                          </m:e>
                          <m:sub>
                            <m:r>
                              <m:rPr>
                                <m:sty m:val="p"/>
                              </m:rPr>
                              <w:rPr>
                                <w:rFonts w:ascii="Cambria Math" w:eastAsia="Yu Mincho Demibold" w:hAnsi="Cambria Math" w:cs="Arial"/>
                                <w:szCs w:val="24"/>
                              </w:rPr>
                              <m:t>0</m:t>
                            </m:r>
                          </m:sub>
                        </m:sSub>
                      </m:e>
                      <m:e>
                        <m:r>
                          <m:rPr>
                            <m:sty m:val="p"/>
                          </m:rPr>
                          <w:rPr>
                            <w:rFonts w:ascii="Cambria Math" w:eastAsia="Yu Mincho Demibold" w:hAnsi="Cambria Math" w:cs="Arial"/>
                            <w:szCs w:val="24"/>
                          </w:rPr>
                          <m:t xml:space="preserve">0 </m:t>
                        </m:r>
                        <m:sSubSup>
                          <m:sSubSupPr>
                            <m:ctrlPr>
                              <w:rPr>
                                <w:rFonts w:ascii="Cambria Math" w:eastAsia="Yu Mincho Demibold" w:hAnsi="Cambria Math" w:cs="Arial"/>
                                <w:szCs w:val="24"/>
                              </w:rPr>
                            </m:ctrlPr>
                          </m:sSubSupPr>
                          <m:e>
                            <m:r>
                              <m:rPr>
                                <m:sty m:val="p"/>
                              </m:rPr>
                              <w:rPr>
                                <w:rFonts w:ascii="Cambria Math" w:eastAsia="Yu Mincho Demibold" w:hAnsi="Cambria Math" w:cs="Arial"/>
                                <w:szCs w:val="24"/>
                              </w:rPr>
                              <m:t xml:space="preserve">                                                                u</m:t>
                            </m:r>
                          </m:e>
                          <m:sub>
                            <m:r>
                              <m:rPr>
                                <m:sty m:val="p"/>
                              </m:rPr>
                              <w:rPr>
                                <w:rFonts w:ascii="Cambria Math" w:eastAsia="Yu Mincho Demibold" w:hAnsi="Cambria Math" w:cs="Arial"/>
                                <w:szCs w:val="24"/>
                              </w:rPr>
                              <m:t>slip</m:t>
                            </m:r>
                          </m:sub>
                          <m:sup>
                            <m:r>
                              <m:rPr>
                                <m:sty m:val="p"/>
                              </m:rPr>
                              <w:rPr>
                                <w:rFonts w:ascii="Cambria Math" w:eastAsia="Yu Mincho Demibold" w:hAnsi="Cambria Math" w:cs="Arial"/>
                                <w:szCs w:val="24"/>
                              </w:rPr>
                              <m:t>*</m:t>
                            </m:r>
                          </m:sup>
                        </m:sSubSup>
                        <m:r>
                          <m:rPr>
                            <m:sty m:val="p"/>
                          </m:rPr>
                          <w:rPr>
                            <w:rFonts w:ascii="Cambria Math" w:eastAsia="Yu Mincho Demibold" w:hAnsi="Cambria Math" w:cs="Arial"/>
                            <w:szCs w:val="24"/>
                          </w:rPr>
                          <m:t xml:space="preserve"> ≤ </m:t>
                        </m:r>
                        <m:sSub>
                          <m:sSubPr>
                            <m:ctrlPr>
                              <w:rPr>
                                <w:rFonts w:ascii="Cambria Math" w:eastAsia="Yu Mincho Demibold" w:hAnsi="Cambria Math" w:cs="Arial"/>
                                <w:szCs w:val="24"/>
                              </w:rPr>
                            </m:ctrlPr>
                          </m:sSubPr>
                          <m:e>
                            <m:r>
                              <m:rPr>
                                <m:sty m:val="p"/>
                              </m:rPr>
                              <w:rPr>
                                <w:rFonts w:ascii="Cambria Math" w:eastAsia="Yu Mincho Demibold" w:hAnsi="Cambria Math" w:cs="Arial"/>
                                <w:szCs w:val="24"/>
                              </w:rPr>
                              <m:t>u</m:t>
                            </m:r>
                          </m:e>
                          <m:sub>
                            <m:r>
                              <m:rPr>
                                <m:sty m:val="p"/>
                              </m:rPr>
                              <w:rPr>
                                <w:rFonts w:ascii="Cambria Math" w:eastAsia="Yu Mincho Demibold" w:hAnsi="Cambria Math" w:cs="Arial"/>
                                <w:szCs w:val="24"/>
                              </w:rPr>
                              <m:t>0</m:t>
                            </m:r>
                          </m:sub>
                        </m:sSub>
                      </m:e>
                    </m:eqArr>
                  </m:e>
                </m:d>
                <m:r>
                  <m:rPr>
                    <m:sty m:val="p"/>
                  </m:rPr>
                  <w:rPr>
                    <w:rFonts w:ascii="Cambria Math" w:eastAsia="Yu Mincho Demibold" w:hAnsi="Cambria Math" w:cs="Arial"/>
                    <w:szCs w:val="24"/>
                  </w:rPr>
                  <m:t xml:space="preserve">              </m:t>
                </m:r>
              </m:oMath>
            </m:oMathPara>
          </w:p>
        </w:tc>
        <w:tc>
          <w:tcPr>
            <w:tcW w:w="720" w:type="dxa"/>
            <w:vAlign w:val="center"/>
          </w:tcPr>
          <w:p w14:paraId="5C7C9789" w14:textId="4F058E64" w:rsidR="007555D7" w:rsidRDefault="007555D7" w:rsidP="00F802AC">
            <w:pPr>
              <w:spacing w:before="0" w:after="0"/>
              <w:jc w:val="right"/>
            </w:pPr>
            <w:r>
              <w:t>(</w:t>
            </w:r>
            <w:fldSimple w:instr=" SEQ Equation \* ARABIC ">
              <w:r w:rsidR="00330563">
                <w:rPr>
                  <w:noProof/>
                </w:rPr>
                <w:t>17</w:t>
              </w:r>
            </w:fldSimple>
            <w:r>
              <w:t>)</w:t>
            </w:r>
          </w:p>
        </w:tc>
      </w:tr>
      <w:tr w:rsidR="007555D7" w:rsidRPr="005F15D3" w14:paraId="7C6E35AB" w14:textId="77777777" w:rsidTr="00F802AC">
        <w:trPr>
          <w:trHeight w:val="864"/>
        </w:trPr>
        <w:tc>
          <w:tcPr>
            <w:tcW w:w="8640" w:type="dxa"/>
            <w:vAlign w:val="center"/>
          </w:tcPr>
          <w:p w14:paraId="311F8E7F" w14:textId="7583BD2B" w:rsidR="007555D7" w:rsidRPr="000F612E" w:rsidRDefault="0084229E" w:rsidP="00F802AC">
            <w:pPr>
              <w:spacing w:before="0" w:after="0"/>
              <w:jc w:val="center"/>
              <w:rPr>
                <w:rFonts w:ascii="Lucida Sans" w:eastAsia="BatangChe" w:hAnsi="Lucida Sans" w:cs="Arial"/>
                <w:iCs/>
              </w:rPr>
            </w:pPr>
            <m:oMathPara>
              <m:oMathParaPr>
                <m:jc m:val="left"/>
              </m:oMathParaPr>
              <m:oMath>
                <m:sSubSup>
                  <m:sSubSupPr>
                    <m:ctrlPr>
                      <w:rPr>
                        <w:rFonts w:ascii="Cambria Math" w:eastAsia="Yu Mincho Demibold" w:hAnsi="Cambria Math" w:cs="Arial"/>
                        <w:i/>
                        <w:szCs w:val="24"/>
                      </w:rPr>
                    </m:ctrlPr>
                  </m:sSubSupPr>
                  <m:e>
                    <m:r>
                      <w:rPr>
                        <w:rFonts w:ascii="Cambria Math" w:eastAsia="Yu Mincho Demibold" w:hAnsi="Cambria Math" w:cs="Arial"/>
                        <w:szCs w:val="24"/>
                      </w:rPr>
                      <m:t>u</m:t>
                    </m:r>
                  </m:e>
                  <m:sub>
                    <m:r>
                      <w:rPr>
                        <w:rFonts w:ascii="Cambria Math" w:eastAsia="Yu Mincho Demibold" w:hAnsi="Cambria Math" w:cs="Arial"/>
                        <w:szCs w:val="24"/>
                      </w:rPr>
                      <m:t>slip</m:t>
                    </m:r>
                  </m:sub>
                  <m:sup>
                    <m:r>
                      <w:rPr>
                        <w:rFonts w:ascii="Cambria Math" w:eastAsia="Yu Mincho Demibold" w:hAnsi="Cambria Math" w:cs="Arial"/>
                        <w:szCs w:val="24"/>
                      </w:rPr>
                      <m:t>*</m:t>
                    </m:r>
                  </m:sup>
                </m:sSubSup>
                <m:r>
                  <w:rPr>
                    <w:rFonts w:ascii="Cambria Math" w:eastAsia="Yu Mincho Demibold" w:hAnsi="Cambria Math" w:cs="Arial"/>
                    <w:szCs w:val="24"/>
                  </w:rPr>
                  <m:t>=</m:t>
                </m:r>
                <m:f>
                  <m:fPr>
                    <m:ctrlPr>
                      <w:rPr>
                        <w:rFonts w:ascii="Cambria Math" w:eastAsia="Yu Mincho Demibold" w:hAnsi="Cambria Math" w:cs="Arial"/>
                        <w:i/>
                        <w:szCs w:val="24"/>
                      </w:rPr>
                    </m:ctrlPr>
                  </m:fPr>
                  <m:num>
                    <m:d>
                      <m:dPr>
                        <m:begChr m:val="|"/>
                        <m:endChr m:val="|"/>
                        <m:ctrlPr>
                          <w:rPr>
                            <w:rFonts w:ascii="Cambria Math" w:eastAsia="Yu Mincho Demibold" w:hAnsi="Cambria Math" w:cs="Arial"/>
                            <w:i/>
                            <w:szCs w:val="24"/>
                          </w:rPr>
                        </m:ctrlPr>
                      </m:dPr>
                      <m:e>
                        <m:sSub>
                          <m:sSubPr>
                            <m:ctrlPr>
                              <w:rPr>
                                <w:rFonts w:ascii="Cambria Math" w:eastAsia="Yu Mincho Demibold" w:hAnsi="Cambria Math" w:cs="Arial"/>
                                <w:szCs w:val="24"/>
                              </w:rPr>
                            </m:ctrlPr>
                          </m:sSubPr>
                          <m:e>
                            <m:r>
                              <m:rPr>
                                <m:sty m:val="b"/>
                              </m:rPr>
                              <w:rPr>
                                <w:rFonts w:ascii="Cambria Math" w:eastAsia="Yu Mincho Demibold" w:hAnsi="Cambria Math" w:cs="Arial"/>
                                <w:szCs w:val="24"/>
                              </w:rPr>
                              <m:t>u</m:t>
                            </m:r>
                          </m:e>
                          <m:sub>
                            <m:r>
                              <m:rPr>
                                <m:sty m:val="p"/>
                              </m:rPr>
                              <w:rPr>
                                <w:rFonts w:ascii="Cambria Math" w:eastAsia="Yu Mincho Demibold" w:hAnsi="Cambria Math" w:cs="Arial"/>
                                <w:szCs w:val="24"/>
                              </w:rPr>
                              <m:t>g</m:t>
                            </m:r>
                          </m:sub>
                        </m:sSub>
                        <m:r>
                          <m:rPr>
                            <m:sty m:val="p"/>
                          </m:rPr>
                          <w:rPr>
                            <w:rFonts w:ascii="Cambria Math" w:eastAsia="Yu Mincho Demibold" w:hAnsi="Cambria Math" w:cs="Arial"/>
                            <w:szCs w:val="24"/>
                          </w:rPr>
                          <m:t>-</m:t>
                        </m:r>
                        <m:sSub>
                          <m:sSubPr>
                            <m:ctrlPr>
                              <w:rPr>
                                <w:rFonts w:ascii="Cambria Math" w:eastAsia="Yu Mincho Demibold" w:hAnsi="Cambria Math" w:cs="Arial"/>
                                <w:szCs w:val="24"/>
                              </w:rPr>
                            </m:ctrlPr>
                          </m:sSubPr>
                          <m:e>
                            <m:r>
                              <m:rPr>
                                <m:sty m:val="b"/>
                              </m:rPr>
                              <w:rPr>
                                <w:rFonts w:ascii="Cambria Math" w:eastAsia="Yu Mincho Demibold" w:hAnsi="Cambria Math" w:cs="Arial"/>
                                <w:szCs w:val="24"/>
                              </w:rPr>
                              <m:t>u</m:t>
                            </m:r>
                          </m:e>
                          <m:sub>
                            <m:r>
                              <m:rPr>
                                <m:sty m:val="p"/>
                              </m:rPr>
                              <w:rPr>
                                <w:rFonts w:ascii="Cambria Math" w:eastAsia="Yu Mincho Demibold" w:hAnsi="Cambria Math" w:cs="Arial"/>
                                <w:szCs w:val="24"/>
                              </w:rPr>
                              <m:t>CGP</m:t>
                            </m:r>
                          </m:sub>
                        </m:sSub>
                      </m:e>
                    </m:d>
                  </m:num>
                  <m:den>
                    <m:sSub>
                      <m:sSubPr>
                        <m:ctrlPr>
                          <w:rPr>
                            <w:rFonts w:ascii="Cambria Math" w:eastAsia="Yu Mincho Demibold" w:hAnsi="Cambria Math" w:cs="Arial"/>
                            <w:i/>
                            <w:szCs w:val="24"/>
                          </w:rPr>
                        </m:ctrlPr>
                      </m:sSubPr>
                      <m:e>
                        <m:r>
                          <w:rPr>
                            <w:rFonts w:ascii="Cambria Math" w:eastAsia="Yu Mincho Demibold" w:hAnsi="Cambria Math" w:cs="Arial"/>
                            <w:szCs w:val="24"/>
                          </w:rPr>
                          <m:t>u</m:t>
                        </m:r>
                      </m:e>
                      <m:sub>
                        <m:r>
                          <w:rPr>
                            <w:rFonts w:ascii="Cambria Math" w:eastAsia="Yu Mincho Demibold" w:hAnsi="Cambria Math" w:cs="Arial"/>
                            <w:szCs w:val="24"/>
                          </w:rPr>
                          <m:t>t</m:t>
                        </m:r>
                      </m:sub>
                    </m:sSub>
                  </m:den>
                </m:f>
              </m:oMath>
            </m:oMathPara>
          </w:p>
        </w:tc>
        <w:tc>
          <w:tcPr>
            <w:tcW w:w="720" w:type="dxa"/>
            <w:vAlign w:val="center"/>
          </w:tcPr>
          <w:p w14:paraId="22AA5AE8" w14:textId="2A3DB137" w:rsidR="007555D7" w:rsidRPr="005328B5" w:rsidRDefault="007555D7" w:rsidP="00F802AC">
            <w:pPr>
              <w:spacing w:before="0" w:after="0"/>
              <w:jc w:val="right"/>
              <w:rPr>
                <w:rFonts w:cs="Arial"/>
              </w:rPr>
            </w:pPr>
            <w:r>
              <w:t>(</w:t>
            </w:r>
            <w:fldSimple w:instr=" SEQ Equation \* ARABIC ">
              <w:r w:rsidR="00330563">
                <w:rPr>
                  <w:noProof/>
                </w:rPr>
                <w:t>18</w:t>
              </w:r>
            </w:fldSimple>
            <w:r>
              <w:t>)</w:t>
            </w:r>
          </w:p>
        </w:tc>
      </w:tr>
      <w:tr w:rsidR="007555D7" w:rsidRPr="005F15D3" w14:paraId="64424C7F" w14:textId="77777777" w:rsidTr="00285DA0">
        <w:trPr>
          <w:trHeight w:val="1152"/>
        </w:trPr>
        <w:tc>
          <w:tcPr>
            <w:tcW w:w="8640" w:type="dxa"/>
            <w:vAlign w:val="center"/>
          </w:tcPr>
          <w:p w14:paraId="2B0DD496" w14:textId="7E684064" w:rsidR="007555D7" w:rsidRPr="000F612E" w:rsidRDefault="0084229E" w:rsidP="00F802AC">
            <w:pPr>
              <w:spacing w:before="0" w:after="0"/>
              <w:jc w:val="center"/>
              <w:rPr>
                <w:rFonts w:ascii="Lucida Sans" w:eastAsia="BatangChe" w:hAnsi="Lucida Sans" w:cstheme="minorHAnsi"/>
                <w:iCs/>
              </w:rPr>
            </w:pPr>
            <m:oMathPara>
              <m:oMathParaPr>
                <m:jc m:val="left"/>
              </m:oMathParaPr>
              <m:oMath>
                <m:sSub>
                  <m:sSubPr>
                    <m:ctrlPr>
                      <w:rPr>
                        <w:rFonts w:ascii="Cambria Math" w:eastAsia="BatangChe" w:hAnsi="Cambria Math" w:cstheme="minorHAnsi"/>
                        <w:i/>
                        <w:iCs/>
                      </w:rPr>
                    </m:ctrlPr>
                  </m:sSubPr>
                  <m:e>
                    <m:r>
                      <w:rPr>
                        <w:rFonts w:ascii="Cambria Math" w:eastAsia="BatangChe" w:hAnsi="Cambria Math" w:cstheme="minorHAnsi"/>
                      </w:rPr>
                      <m:t>∝</m:t>
                    </m:r>
                  </m:e>
                  <m:sub>
                    <m:r>
                      <w:rPr>
                        <w:rFonts w:ascii="Cambria Math" w:eastAsia="BatangChe" w:hAnsi="Cambria Math" w:cstheme="minorHAnsi"/>
                      </w:rPr>
                      <m:t>1</m:t>
                    </m:r>
                  </m:sub>
                </m:sSub>
                <m:r>
                  <w:rPr>
                    <w:rFonts w:ascii="Cambria Math" w:eastAsia="BatangChe" w:hAnsi="Cambria Math" w:cstheme="minorHAnsi"/>
                  </w:rPr>
                  <m:t>=</m:t>
                </m:r>
                <m:f>
                  <m:fPr>
                    <m:ctrlPr>
                      <w:rPr>
                        <w:rFonts w:ascii="Cambria Math" w:eastAsia="BatangChe" w:hAnsi="Cambria Math" w:cstheme="minorHAnsi"/>
                        <w:i/>
                        <w:iCs/>
                      </w:rPr>
                    </m:ctrlPr>
                  </m:fPr>
                  <m:num>
                    <m:d>
                      <m:dPr>
                        <m:ctrlPr>
                          <w:rPr>
                            <w:rFonts w:ascii="Cambria Math" w:eastAsia="BatangChe" w:hAnsi="Cambria Math" w:cstheme="minorHAnsi"/>
                            <w:i/>
                            <w:iCs/>
                          </w:rPr>
                        </m:ctrlPr>
                      </m:dPr>
                      <m:e>
                        <m:sSub>
                          <m:sSubPr>
                            <m:ctrlPr>
                              <w:rPr>
                                <w:rFonts w:ascii="Cambria Math" w:eastAsia="BatangChe" w:hAnsi="Cambria Math" w:cstheme="minorHAnsi"/>
                                <w:i/>
                                <w:iCs/>
                              </w:rPr>
                            </m:ctrlPr>
                          </m:sSubPr>
                          <m:e>
                            <m:r>
                              <w:rPr>
                                <w:rFonts w:ascii="Cambria Math" w:eastAsia="BatangChe" w:hAnsi="Cambria Math" w:cstheme="minorHAnsi"/>
                              </w:rPr>
                              <m:t>a</m:t>
                            </m:r>
                          </m:e>
                          <m:sub>
                            <m:r>
                              <w:rPr>
                                <w:rFonts w:ascii="Cambria Math" w:eastAsia="BatangChe" w:hAnsi="Cambria Math" w:cstheme="minorHAnsi"/>
                              </w:rPr>
                              <m:t>1</m:t>
                            </m:r>
                          </m:sub>
                        </m:sSub>
                        <m:r>
                          <w:rPr>
                            <w:rFonts w:ascii="Cambria Math" w:eastAsia="BatangChe" w:hAnsi="Cambria Math" w:cstheme="minorHAnsi"/>
                          </w:rPr>
                          <m:t>+</m:t>
                        </m:r>
                        <m:sSub>
                          <m:sSubPr>
                            <m:ctrlPr>
                              <w:rPr>
                                <w:rFonts w:ascii="Cambria Math" w:eastAsia="BatangChe" w:hAnsi="Cambria Math" w:cstheme="minorHAnsi"/>
                                <w:i/>
                                <w:iCs/>
                              </w:rPr>
                            </m:ctrlPr>
                          </m:sSubPr>
                          <m:e>
                            <m:r>
                              <w:rPr>
                                <w:rFonts w:ascii="Cambria Math" w:eastAsia="BatangChe" w:hAnsi="Cambria Math" w:cstheme="minorHAnsi"/>
                              </w:rPr>
                              <m:t>a</m:t>
                            </m:r>
                          </m:e>
                          <m:sub>
                            <m:r>
                              <w:rPr>
                                <w:rFonts w:ascii="Cambria Math" w:eastAsia="BatangChe" w:hAnsi="Cambria Math" w:cstheme="minorHAnsi"/>
                              </w:rPr>
                              <m:t>2</m:t>
                            </m:r>
                          </m:sub>
                        </m:sSub>
                        <m:d>
                          <m:dPr>
                            <m:ctrlPr>
                              <w:rPr>
                                <w:rFonts w:ascii="Cambria Math" w:eastAsia="Yu Mincho Demibold" w:hAnsi="Cambria Math" w:cs="Arial"/>
                                <w:szCs w:val="24"/>
                              </w:rPr>
                            </m:ctrlPr>
                          </m:dPr>
                          <m:e>
                            <m:r>
                              <m:rPr>
                                <m:sty m:val="p"/>
                              </m:rPr>
                              <w:rPr>
                                <w:rFonts w:ascii="Cambria Math" w:eastAsia="Yu Mincho Demibold" w:hAnsi="Cambria Math" w:cs="Arial"/>
                                <w:szCs w:val="24"/>
                              </w:rPr>
                              <m:t>1-</m:t>
                            </m:r>
                            <m:sSub>
                              <m:sSubPr>
                                <m:ctrlPr>
                                  <w:rPr>
                                    <w:rFonts w:ascii="Cambria Math" w:eastAsia="Yu Mincho Demibold" w:hAnsi="Cambria Math" w:cs="Arial"/>
                                    <w:szCs w:val="24"/>
                                  </w:rPr>
                                </m:ctrlPr>
                              </m:sSubPr>
                              <m:e>
                                <m:r>
                                  <m:rPr>
                                    <m:sty m:val="p"/>
                                  </m:rPr>
                                  <w:rPr>
                                    <w:rFonts w:ascii="Cambria Math" w:eastAsia="Yu Mincho Demibold" w:hAnsi="Cambria Math" w:cs="Arial"/>
                                    <w:szCs w:val="24"/>
                                  </w:rPr>
                                  <m:t>ε</m:t>
                                </m:r>
                              </m:e>
                              <m:sub>
                                <m:r>
                                  <m:rPr>
                                    <m:sty m:val="p"/>
                                  </m:rPr>
                                  <w:rPr>
                                    <w:rFonts w:ascii="Cambria Math" w:eastAsia="Yu Mincho Demibold" w:hAnsi="Cambria Math" w:cs="Arial"/>
                                    <w:szCs w:val="24"/>
                                  </w:rPr>
                                  <m:t>g</m:t>
                                </m:r>
                              </m:sub>
                            </m:sSub>
                          </m:e>
                        </m:d>
                        <m:r>
                          <w:rPr>
                            <w:rFonts w:ascii="Cambria Math" w:eastAsia="BatangChe" w:hAnsi="Cambria Math" w:cstheme="minorHAnsi"/>
                          </w:rPr>
                          <m:t>+</m:t>
                        </m:r>
                        <m:sSub>
                          <m:sSubPr>
                            <m:ctrlPr>
                              <w:rPr>
                                <w:rFonts w:ascii="Cambria Math" w:eastAsia="BatangChe" w:hAnsi="Cambria Math" w:cstheme="minorHAnsi"/>
                                <w:i/>
                                <w:iCs/>
                              </w:rPr>
                            </m:ctrlPr>
                          </m:sSubPr>
                          <m:e>
                            <m:r>
                              <w:rPr>
                                <w:rFonts w:ascii="Cambria Math" w:eastAsia="BatangChe" w:hAnsi="Cambria Math" w:cstheme="minorHAnsi"/>
                              </w:rPr>
                              <m:t>a</m:t>
                            </m:r>
                          </m:e>
                          <m:sub>
                            <m:r>
                              <w:rPr>
                                <w:rFonts w:ascii="Cambria Math" w:eastAsia="BatangChe" w:hAnsi="Cambria Math" w:cstheme="minorHAnsi"/>
                              </w:rPr>
                              <m:t>3</m:t>
                            </m:r>
                          </m:sub>
                        </m:sSub>
                        <m:sSup>
                          <m:sSupPr>
                            <m:ctrlPr>
                              <w:rPr>
                                <w:rFonts w:ascii="Cambria Math" w:eastAsia="BatangChe" w:hAnsi="Cambria Math" w:cstheme="minorHAnsi"/>
                                <w:i/>
                                <w:iCs/>
                              </w:rPr>
                            </m:ctrlPr>
                          </m:sSupPr>
                          <m:e>
                            <m:d>
                              <m:dPr>
                                <m:ctrlPr>
                                  <w:rPr>
                                    <w:rFonts w:ascii="Cambria Math" w:eastAsia="Yu Mincho Demibold" w:hAnsi="Cambria Math" w:cs="Arial"/>
                                    <w:szCs w:val="24"/>
                                  </w:rPr>
                                </m:ctrlPr>
                              </m:dPr>
                              <m:e>
                                <m:r>
                                  <m:rPr>
                                    <m:sty m:val="p"/>
                                  </m:rPr>
                                  <w:rPr>
                                    <w:rFonts w:ascii="Cambria Math" w:eastAsia="Yu Mincho Demibold" w:hAnsi="Cambria Math" w:cs="Arial"/>
                                    <w:szCs w:val="24"/>
                                  </w:rPr>
                                  <m:t>1-</m:t>
                                </m:r>
                                <m:sSub>
                                  <m:sSubPr>
                                    <m:ctrlPr>
                                      <w:rPr>
                                        <w:rFonts w:ascii="Cambria Math" w:eastAsia="Yu Mincho Demibold" w:hAnsi="Cambria Math" w:cs="Arial"/>
                                        <w:szCs w:val="24"/>
                                      </w:rPr>
                                    </m:ctrlPr>
                                  </m:sSubPr>
                                  <m:e>
                                    <m:r>
                                      <m:rPr>
                                        <m:sty m:val="p"/>
                                      </m:rPr>
                                      <w:rPr>
                                        <w:rFonts w:ascii="Cambria Math" w:eastAsia="Yu Mincho Demibold" w:hAnsi="Cambria Math" w:cs="Arial"/>
                                        <w:szCs w:val="24"/>
                                      </w:rPr>
                                      <m:t>ε</m:t>
                                    </m:r>
                                  </m:e>
                                  <m:sub>
                                    <m:r>
                                      <m:rPr>
                                        <m:sty m:val="p"/>
                                      </m:rPr>
                                      <w:rPr>
                                        <w:rFonts w:ascii="Cambria Math" w:eastAsia="Yu Mincho Demibold" w:hAnsi="Cambria Math" w:cs="Arial"/>
                                        <w:szCs w:val="24"/>
                                      </w:rPr>
                                      <m:t>g</m:t>
                                    </m:r>
                                  </m:sub>
                                </m:sSub>
                              </m:e>
                            </m:d>
                          </m:e>
                          <m:sup>
                            <m:r>
                              <w:rPr>
                                <w:rFonts w:ascii="Cambria Math" w:eastAsia="BatangChe" w:hAnsi="Cambria Math" w:cstheme="minorHAnsi"/>
                              </w:rPr>
                              <m:t>2</m:t>
                            </m:r>
                          </m:sup>
                        </m:sSup>
                        <m:r>
                          <w:rPr>
                            <w:rFonts w:ascii="Cambria Math" w:eastAsia="BatangChe" w:hAnsi="Cambria Math" w:cstheme="minorHAnsi"/>
                          </w:rPr>
                          <m:t>+</m:t>
                        </m:r>
                        <m:sSub>
                          <m:sSubPr>
                            <m:ctrlPr>
                              <w:rPr>
                                <w:rFonts w:ascii="Cambria Math" w:eastAsia="BatangChe" w:hAnsi="Cambria Math" w:cstheme="minorHAnsi"/>
                                <w:i/>
                                <w:iCs/>
                              </w:rPr>
                            </m:ctrlPr>
                          </m:sSubPr>
                          <m:e>
                            <m:r>
                              <w:rPr>
                                <w:rFonts w:ascii="Cambria Math" w:eastAsia="BatangChe" w:hAnsi="Cambria Math" w:cstheme="minorHAnsi"/>
                              </w:rPr>
                              <m:t>a</m:t>
                            </m:r>
                          </m:e>
                          <m:sub>
                            <m:r>
                              <w:rPr>
                                <w:rFonts w:ascii="Cambria Math" w:eastAsia="BatangChe" w:hAnsi="Cambria Math" w:cstheme="minorHAnsi"/>
                              </w:rPr>
                              <m:t>4</m:t>
                            </m:r>
                          </m:sub>
                        </m:sSub>
                        <m:sSup>
                          <m:sSupPr>
                            <m:ctrlPr>
                              <w:rPr>
                                <w:rFonts w:ascii="Cambria Math" w:eastAsia="BatangChe" w:hAnsi="Cambria Math" w:cstheme="minorHAnsi"/>
                                <w:i/>
                                <w:iCs/>
                              </w:rPr>
                            </m:ctrlPr>
                          </m:sSupPr>
                          <m:e>
                            <m:d>
                              <m:dPr>
                                <m:ctrlPr>
                                  <w:rPr>
                                    <w:rFonts w:ascii="Cambria Math" w:eastAsia="Yu Mincho Demibold" w:hAnsi="Cambria Math" w:cs="Arial"/>
                                    <w:szCs w:val="24"/>
                                  </w:rPr>
                                </m:ctrlPr>
                              </m:dPr>
                              <m:e>
                                <m:r>
                                  <m:rPr>
                                    <m:sty m:val="p"/>
                                  </m:rPr>
                                  <w:rPr>
                                    <w:rFonts w:ascii="Cambria Math" w:eastAsia="Yu Mincho Demibold" w:hAnsi="Cambria Math" w:cs="Arial"/>
                                    <w:szCs w:val="24"/>
                                  </w:rPr>
                                  <m:t>1-</m:t>
                                </m:r>
                                <m:sSub>
                                  <m:sSubPr>
                                    <m:ctrlPr>
                                      <w:rPr>
                                        <w:rFonts w:ascii="Cambria Math" w:eastAsia="Yu Mincho Demibold" w:hAnsi="Cambria Math" w:cs="Arial"/>
                                        <w:szCs w:val="24"/>
                                      </w:rPr>
                                    </m:ctrlPr>
                                  </m:sSubPr>
                                  <m:e>
                                    <m:r>
                                      <m:rPr>
                                        <m:sty m:val="p"/>
                                      </m:rPr>
                                      <w:rPr>
                                        <w:rFonts w:ascii="Cambria Math" w:eastAsia="Yu Mincho Demibold" w:hAnsi="Cambria Math" w:cs="Arial"/>
                                        <w:szCs w:val="24"/>
                                      </w:rPr>
                                      <m:t>ε</m:t>
                                    </m:r>
                                  </m:e>
                                  <m:sub>
                                    <m:r>
                                      <m:rPr>
                                        <m:sty m:val="p"/>
                                      </m:rPr>
                                      <w:rPr>
                                        <w:rFonts w:ascii="Cambria Math" w:eastAsia="Yu Mincho Demibold" w:hAnsi="Cambria Math" w:cs="Arial"/>
                                        <w:szCs w:val="24"/>
                                      </w:rPr>
                                      <m:t>g</m:t>
                                    </m:r>
                                  </m:sub>
                                </m:sSub>
                              </m:e>
                            </m:d>
                          </m:e>
                          <m:sup>
                            <m:r>
                              <w:rPr>
                                <w:rFonts w:ascii="Cambria Math" w:eastAsia="BatangChe" w:hAnsi="Cambria Math" w:cstheme="minorHAnsi"/>
                              </w:rPr>
                              <m:t>3</m:t>
                            </m:r>
                          </m:sup>
                        </m:sSup>
                        <m:r>
                          <w:rPr>
                            <w:rFonts w:ascii="Cambria Math" w:eastAsia="BatangChe" w:hAnsi="Cambria Math" w:cstheme="minorHAnsi"/>
                          </w:rPr>
                          <m:t>+</m:t>
                        </m:r>
                        <m:sSub>
                          <m:sSubPr>
                            <m:ctrlPr>
                              <w:rPr>
                                <w:rFonts w:ascii="Cambria Math" w:eastAsia="BatangChe" w:hAnsi="Cambria Math" w:cstheme="minorHAnsi"/>
                                <w:i/>
                                <w:iCs/>
                              </w:rPr>
                            </m:ctrlPr>
                          </m:sSubPr>
                          <m:e>
                            <m:r>
                              <w:rPr>
                                <w:rFonts w:ascii="Cambria Math" w:eastAsia="BatangChe" w:hAnsi="Cambria Math" w:cstheme="minorHAnsi"/>
                              </w:rPr>
                              <m:t>a</m:t>
                            </m:r>
                          </m:e>
                          <m:sub>
                            <m:r>
                              <w:rPr>
                                <w:rFonts w:ascii="Cambria Math" w:eastAsia="BatangChe" w:hAnsi="Cambria Math" w:cstheme="minorHAnsi"/>
                              </w:rPr>
                              <m:t>5</m:t>
                            </m:r>
                          </m:sub>
                        </m:sSub>
                        <m:sSup>
                          <m:sSupPr>
                            <m:ctrlPr>
                              <w:rPr>
                                <w:rFonts w:ascii="Cambria Math" w:eastAsia="BatangChe" w:hAnsi="Cambria Math" w:cstheme="minorHAnsi"/>
                                <w:i/>
                                <w:iCs/>
                              </w:rPr>
                            </m:ctrlPr>
                          </m:sSupPr>
                          <m:e>
                            <m:d>
                              <m:dPr>
                                <m:ctrlPr>
                                  <w:rPr>
                                    <w:rFonts w:ascii="Cambria Math" w:eastAsia="Yu Mincho Demibold" w:hAnsi="Cambria Math" w:cs="Arial"/>
                                    <w:szCs w:val="24"/>
                                  </w:rPr>
                                </m:ctrlPr>
                              </m:dPr>
                              <m:e>
                                <m:r>
                                  <m:rPr>
                                    <m:sty m:val="p"/>
                                  </m:rPr>
                                  <w:rPr>
                                    <w:rFonts w:ascii="Cambria Math" w:eastAsia="Yu Mincho Demibold" w:hAnsi="Cambria Math" w:cs="Arial"/>
                                    <w:szCs w:val="24"/>
                                  </w:rPr>
                                  <m:t>1-</m:t>
                                </m:r>
                                <m:sSub>
                                  <m:sSubPr>
                                    <m:ctrlPr>
                                      <w:rPr>
                                        <w:rFonts w:ascii="Cambria Math" w:eastAsia="Yu Mincho Demibold" w:hAnsi="Cambria Math" w:cs="Arial"/>
                                        <w:szCs w:val="24"/>
                                      </w:rPr>
                                    </m:ctrlPr>
                                  </m:sSubPr>
                                  <m:e>
                                    <m:r>
                                      <m:rPr>
                                        <m:sty m:val="p"/>
                                      </m:rPr>
                                      <w:rPr>
                                        <w:rFonts w:ascii="Cambria Math" w:eastAsia="Yu Mincho Demibold" w:hAnsi="Cambria Math" w:cs="Arial"/>
                                        <w:szCs w:val="24"/>
                                      </w:rPr>
                                      <m:t>ε</m:t>
                                    </m:r>
                                  </m:e>
                                  <m:sub>
                                    <m:r>
                                      <m:rPr>
                                        <m:sty m:val="p"/>
                                      </m:rPr>
                                      <w:rPr>
                                        <w:rFonts w:ascii="Cambria Math" w:eastAsia="Yu Mincho Demibold" w:hAnsi="Cambria Math" w:cs="Arial"/>
                                        <w:szCs w:val="24"/>
                                      </w:rPr>
                                      <m:t>g</m:t>
                                    </m:r>
                                  </m:sub>
                                </m:sSub>
                              </m:e>
                            </m:d>
                          </m:e>
                          <m:sup>
                            <m:r>
                              <w:rPr>
                                <w:rFonts w:ascii="Cambria Math" w:eastAsia="BatangChe" w:hAnsi="Cambria Math" w:cstheme="minorHAnsi"/>
                              </w:rPr>
                              <m:t>4</m:t>
                            </m:r>
                          </m:sup>
                        </m:sSup>
                      </m:e>
                    </m:d>
                  </m:num>
                  <m:den>
                    <m:r>
                      <w:rPr>
                        <w:rFonts w:ascii="Cambria Math" w:eastAsia="BatangChe" w:hAnsi="Cambria Math" w:cstheme="minorHAnsi"/>
                      </w:rPr>
                      <m:t>1+</m:t>
                    </m:r>
                    <m:sSup>
                      <m:sSupPr>
                        <m:ctrlPr>
                          <w:rPr>
                            <w:rFonts w:ascii="Cambria Math" w:eastAsia="BatangChe" w:hAnsi="Cambria Math" w:cstheme="minorHAnsi"/>
                            <w:i/>
                            <w:iCs/>
                          </w:rPr>
                        </m:ctrlPr>
                      </m:sSupPr>
                      <m:e>
                        <m:r>
                          <w:rPr>
                            <w:rFonts w:ascii="Cambria Math" w:eastAsia="BatangChe" w:hAnsi="Cambria Math" w:cstheme="minorHAnsi"/>
                          </w:rPr>
                          <m:t>e</m:t>
                        </m:r>
                      </m:e>
                      <m:sup>
                        <m:r>
                          <w:rPr>
                            <w:rFonts w:ascii="Cambria Math" w:eastAsia="BatangChe" w:hAnsi="Cambria Math" w:cstheme="minorHAnsi"/>
                          </w:rPr>
                          <m:t>100</m:t>
                        </m:r>
                        <m:d>
                          <m:dPr>
                            <m:ctrlPr>
                              <w:rPr>
                                <w:rFonts w:ascii="Cambria Math" w:eastAsia="BatangChe" w:hAnsi="Cambria Math" w:cstheme="minorHAnsi"/>
                                <w:i/>
                                <w:iCs/>
                              </w:rPr>
                            </m:ctrlPr>
                          </m:dPr>
                          <m:e>
                            <m:d>
                              <m:dPr>
                                <m:ctrlPr>
                                  <w:rPr>
                                    <w:rFonts w:ascii="Cambria Math" w:eastAsia="Yu Mincho Demibold" w:hAnsi="Cambria Math" w:cs="Arial"/>
                                    <w:szCs w:val="24"/>
                                  </w:rPr>
                                </m:ctrlPr>
                              </m:dPr>
                              <m:e>
                                <m:r>
                                  <m:rPr>
                                    <m:sty m:val="p"/>
                                  </m:rPr>
                                  <w:rPr>
                                    <w:rFonts w:ascii="Cambria Math" w:eastAsia="Yu Mincho Demibold" w:hAnsi="Cambria Math" w:cs="Arial"/>
                                    <w:szCs w:val="24"/>
                                  </w:rPr>
                                  <m:t>1-</m:t>
                                </m:r>
                                <m:sSub>
                                  <m:sSubPr>
                                    <m:ctrlPr>
                                      <w:rPr>
                                        <w:rFonts w:ascii="Cambria Math" w:eastAsia="Yu Mincho Demibold" w:hAnsi="Cambria Math" w:cs="Arial"/>
                                        <w:szCs w:val="24"/>
                                      </w:rPr>
                                    </m:ctrlPr>
                                  </m:sSubPr>
                                  <m:e>
                                    <m:r>
                                      <m:rPr>
                                        <m:sty m:val="p"/>
                                      </m:rPr>
                                      <w:rPr>
                                        <w:rFonts w:ascii="Cambria Math" w:eastAsia="Yu Mincho Demibold" w:hAnsi="Cambria Math" w:cs="Arial"/>
                                        <w:szCs w:val="24"/>
                                      </w:rPr>
                                      <m:t>ε</m:t>
                                    </m:r>
                                  </m:e>
                                  <m:sub>
                                    <m:r>
                                      <m:rPr>
                                        <m:sty m:val="p"/>
                                      </m:rPr>
                                      <w:rPr>
                                        <w:rFonts w:ascii="Cambria Math" w:eastAsia="Yu Mincho Demibold" w:hAnsi="Cambria Math" w:cs="Arial"/>
                                        <w:szCs w:val="24"/>
                                      </w:rPr>
                                      <m:t>g</m:t>
                                    </m:r>
                                  </m:sub>
                                </m:sSub>
                              </m:e>
                            </m:d>
                            <m:r>
                              <w:rPr>
                                <w:rFonts w:ascii="Cambria Math" w:eastAsia="BatangChe" w:hAnsi="Cambria Math" w:cstheme="minorHAnsi"/>
                              </w:rPr>
                              <m:t>- 0.55</m:t>
                            </m:r>
                          </m:e>
                        </m:d>
                      </m:sup>
                    </m:sSup>
                  </m:den>
                </m:f>
              </m:oMath>
            </m:oMathPara>
          </w:p>
        </w:tc>
        <w:tc>
          <w:tcPr>
            <w:tcW w:w="720" w:type="dxa"/>
            <w:vAlign w:val="center"/>
          </w:tcPr>
          <w:p w14:paraId="4CA154E2" w14:textId="3BB04BC7" w:rsidR="007555D7" w:rsidRPr="005328B5" w:rsidRDefault="007555D7" w:rsidP="00F802AC">
            <w:pPr>
              <w:spacing w:before="0" w:after="0"/>
              <w:jc w:val="right"/>
              <w:rPr>
                <w:rFonts w:cs="Arial"/>
              </w:rPr>
            </w:pPr>
            <w:r>
              <w:t>(</w:t>
            </w:r>
            <w:fldSimple w:instr=" SEQ Equation \* ARABIC ">
              <w:r w:rsidR="00330563">
                <w:rPr>
                  <w:noProof/>
                </w:rPr>
                <w:t>19</w:t>
              </w:r>
            </w:fldSimple>
            <w:r>
              <w:t>)</w:t>
            </w:r>
          </w:p>
        </w:tc>
      </w:tr>
      <w:tr w:rsidR="00285DA0" w:rsidRPr="005F15D3" w14:paraId="51FE5849" w14:textId="77777777" w:rsidTr="00F802AC">
        <w:trPr>
          <w:trHeight w:val="1152"/>
        </w:trPr>
        <w:tc>
          <w:tcPr>
            <w:tcW w:w="8640" w:type="dxa"/>
            <w:vAlign w:val="center"/>
          </w:tcPr>
          <w:p w14:paraId="1FE0CB45" w14:textId="1A093750" w:rsidR="00285DA0" w:rsidRPr="000F612E" w:rsidRDefault="0084229E" w:rsidP="00285DA0">
            <w:pPr>
              <w:spacing w:before="0" w:after="0"/>
              <w:jc w:val="center"/>
              <w:rPr>
                <w:rFonts w:eastAsia="Calibri" w:cs="Times New Roman"/>
                <w:iCs/>
              </w:rPr>
            </w:pPr>
            <m:oMathPara>
              <m:oMathParaPr>
                <m:jc m:val="left"/>
              </m:oMathParaPr>
              <m:oMath>
                <m:sSub>
                  <m:sSubPr>
                    <m:ctrlPr>
                      <w:rPr>
                        <w:rFonts w:ascii="Cambria Math" w:eastAsia="BatangChe" w:hAnsi="Cambria Math" w:cstheme="minorHAnsi"/>
                        <w:i/>
                        <w:iCs/>
                      </w:rPr>
                    </m:ctrlPr>
                  </m:sSubPr>
                  <m:e>
                    <m:r>
                      <w:rPr>
                        <w:rFonts w:ascii="Cambria Math" w:eastAsia="BatangChe" w:hAnsi="Cambria Math" w:cstheme="minorHAnsi"/>
                      </w:rPr>
                      <m:t>∝</m:t>
                    </m:r>
                  </m:e>
                  <m:sub>
                    <m:r>
                      <w:rPr>
                        <w:rFonts w:ascii="Cambria Math" w:eastAsia="BatangChe" w:hAnsi="Cambria Math" w:cstheme="minorHAnsi"/>
                      </w:rPr>
                      <m:t>2</m:t>
                    </m:r>
                  </m:sub>
                </m:sSub>
                <m:r>
                  <w:rPr>
                    <w:rFonts w:ascii="Cambria Math" w:eastAsia="BatangChe" w:hAnsi="Cambria Math" w:cstheme="minorHAnsi"/>
                  </w:rPr>
                  <m:t>=</m:t>
                </m:r>
                <m:d>
                  <m:dPr>
                    <m:ctrlPr>
                      <w:rPr>
                        <w:rFonts w:ascii="Cambria Math" w:eastAsia="BatangChe" w:hAnsi="Cambria Math" w:cstheme="minorHAnsi"/>
                        <w:i/>
                        <w:iCs/>
                      </w:rPr>
                    </m:ctrlPr>
                  </m:dPr>
                  <m:e>
                    <m:r>
                      <w:rPr>
                        <w:rFonts w:ascii="Cambria Math" w:eastAsia="BatangChe" w:hAnsi="Cambria Math" w:cstheme="minorHAnsi"/>
                      </w:rPr>
                      <m:t>1+</m:t>
                    </m:r>
                    <m:f>
                      <m:fPr>
                        <m:ctrlPr>
                          <w:rPr>
                            <w:rFonts w:ascii="Cambria Math" w:eastAsia="BatangChe" w:hAnsi="Cambria Math" w:cstheme="minorHAnsi"/>
                            <w:i/>
                            <w:iCs/>
                          </w:rPr>
                        </m:ctrlPr>
                      </m:fPr>
                      <m:num>
                        <m:sSub>
                          <m:sSubPr>
                            <m:ctrlPr>
                              <w:rPr>
                                <w:rFonts w:ascii="Cambria Math" w:eastAsia="BatangChe" w:hAnsi="Cambria Math" w:cstheme="minorHAnsi"/>
                                <w:i/>
                                <w:iCs/>
                              </w:rPr>
                            </m:ctrlPr>
                          </m:sSubPr>
                          <m:e>
                            <m:r>
                              <w:rPr>
                                <w:rFonts w:ascii="Cambria Math" w:eastAsia="BatangChe" w:hAnsi="Cambria Math" w:cstheme="minorHAnsi"/>
                              </w:rPr>
                              <m:t>a</m:t>
                            </m:r>
                          </m:e>
                          <m:sub>
                            <m:r>
                              <w:rPr>
                                <w:rFonts w:ascii="Cambria Math" w:eastAsia="BatangChe" w:hAnsi="Cambria Math" w:cstheme="minorHAnsi"/>
                              </w:rPr>
                              <m:t>6</m:t>
                            </m:r>
                          </m:sub>
                        </m:sSub>
                      </m:num>
                      <m:den>
                        <m:sSubSup>
                          <m:sSubSupPr>
                            <m:ctrlPr>
                              <w:rPr>
                                <w:rFonts w:ascii="Cambria Math" w:eastAsia="Yu Mincho Demibold" w:hAnsi="Cambria Math" w:cs="Arial"/>
                                <w:i/>
                                <w:szCs w:val="24"/>
                              </w:rPr>
                            </m:ctrlPr>
                          </m:sSubSupPr>
                          <m:e>
                            <m:r>
                              <w:rPr>
                                <w:rFonts w:ascii="Cambria Math" w:eastAsia="Yu Mincho Demibold" w:hAnsi="Cambria Math" w:cs="Arial"/>
                                <w:szCs w:val="24"/>
                              </w:rPr>
                              <m:t>∆</m:t>
                            </m:r>
                          </m:e>
                          <m:sub>
                            <m:r>
                              <w:rPr>
                                <w:rFonts w:ascii="Cambria Math" w:eastAsia="Yu Mincho Demibold" w:hAnsi="Cambria Math" w:cs="Arial"/>
                                <w:szCs w:val="24"/>
                              </w:rPr>
                              <m:t>filter</m:t>
                            </m:r>
                          </m:sub>
                          <m:sup>
                            <m:r>
                              <w:rPr>
                                <w:rFonts w:ascii="Cambria Math" w:eastAsia="Yu Mincho Demibold" w:hAnsi="Cambria Math" w:cs="Arial"/>
                                <w:szCs w:val="24"/>
                              </w:rPr>
                              <m:t>*</m:t>
                            </m:r>
                          </m:sup>
                        </m:sSubSup>
                      </m:den>
                    </m:f>
                    <m:r>
                      <w:rPr>
                        <w:rFonts w:ascii="Cambria Math" w:eastAsia="BatangChe" w:hAnsi="Cambria Math" w:cstheme="minorHAnsi"/>
                      </w:rPr>
                      <m:t>+</m:t>
                    </m:r>
                    <m:f>
                      <m:fPr>
                        <m:ctrlPr>
                          <w:rPr>
                            <w:rFonts w:ascii="Cambria Math" w:eastAsia="BatangChe" w:hAnsi="Cambria Math" w:cstheme="minorHAnsi"/>
                            <w:i/>
                            <w:iCs/>
                          </w:rPr>
                        </m:ctrlPr>
                      </m:fPr>
                      <m:num>
                        <m:sSub>
                          <m:sSubPr>
                            <m:ctrlPr>
                              <w:rPr>
                                <w:rFonts w:ascii="Cambria Math" w:eastAsia="BatangChe" w:hAnsi="Cambria Math" w:cstheme="minorHAnsi"/>
                                <w:i/>
                                <w:iCs/>
                              </w:rPr>
                            </m:ctrlPr>
                          </m:sSubPr>
                          <m:e>
                            <m:r>
                              <w:rPr>
                                <w:rFonts w:ascii="Cambria Math" w:eastAsia="BatangChe" w:hAnsi="Cambria Math" w:cstheme="minorHAnsi"/>
                              </w:rPr>
                              <m:t>a</m:t>
                            </m:r>
                          </m:e>
                          <m:sub>
                            <m:r>
                              <w:rPr>
                                <w:rFonts w:ascii="Cambria Math" w:eastAsia="BatangChe" w:hAnsi="Cambria Math" w:cstheme="minorHAnsi"/>
                              </w:rPr>
                              <m:t>7</m:t>
                            </m:r>
                          </m:sub>
                        </m:sSub>
                      </m:num>
                      <m:den>
                        <m:sSup>
                          <m:sSupPr>
                            <m:ctrlPr>
                              <w:rPr>
                                <w:rFonts w:ascii="Cambria Math" w:eastAsia="BatangChe" w:hAnsi="Cambria Math" w:cstheme="minorHAnsi"/>
                                <w:i/>
                                <w:iCs/>
                              </w:rPr>
                            </m:ctrlPr>
                          </m:sSupPr>
                          <m:e>
                            <m:d>
                              <m:dPr>
                                <m:ctrlPr>
                                  <w:rPr>
                                    <w:rFonts w:ascii="Cambria Math" w:eastAsia="BatangChe" w:hAnsi="Cambria Math" w:cstheme="minorHAnsi"/>
                                    <w:i/>
                                    <w:iCs/>
                                  </w:rPr>
                                </m:ctrlPr>
                              </m:dPr>
                              <m:e>
                                <m:sSubSup>
                                  <m:sSubSupPr>
                                    <m:ctrlPr>
                                      <w:rPr>
                                        <w:rFonts w:ascii="Cambria Math" w:eastAsia="Yu Mincho Demibold" w:hAnsi="Cambria Math" w:cs="Arial"/>
                                        <w:i/>
                                        <w:szCs w:val="24"/>
                                      </w:rPr>
                                    </m:ctrlPr>
                                  </m:sSubSupPr>
                                  <m:e>
                                    <m:r>
                                      <w:rPr>
                                        <w:rFonts w:ascii="Cambria Math" w:eastAsia="Yu Mincho Demibold" w:hAnsi="Cambria Math" w:cs="Arial"/>
                                        <w:szCs w:val="24"/>
                                      </w:rPr>
                                      <m:t>∆</m:t>
                                    </m:r>
                                  </m:e>
                                  <m:sub>
                                    <m:r>
                                      <w:rPr>
                                        <w:rFonts w:ascii="Cambria Math" w:eastAsia="Yu Mincho Demibold" w:hAnsi="Cambria Math" w:cs="Arial"/>
                                        <w:szCs w:val="24"/>
                                      </w:rPr>
                                      <m:t>filter</m:t>
                                    </m:r>
                                  </m:sub>
                                  <m:sup>
                                    <m:r>
                                      <w:rPr>
                                        <w:rFonts w:ascii="Cambria Math" w:eastAsia="Yu Mincho Demibold" w:hAnsi="Cambria Math" w:cs="Arial"/>
                                        <w:szCs w:val="24"/>
                                      </w:rPr>
                                      <m:t>*</m:t>
                                    </m:r>
                                  </m:sup>
                                </m:sSubSup>
                              </m:e>
                            </m:d>
                          </m:e>
                          <m:sup>
                            <m:r>
                              <w:rPr>
                                <w:rFonts w:ascii="Cambria Math" w:eastAsia="BatangChe" w:hAnsi="Cambria Math" w:cstheme="minorHAnsi"/>
                              </w:rPr>
                              <m:t>2</m:t>
                            </m:r>
                          </m:sup>
                        </m:sSup>
                      </m:den>
                    </m:f>
                  </m:e>
                </m:d>
                <m:d>
                  <m:dPr>
                    <m:ctrlPr>
                      <w:rPr>
                        <w:rFonts w:ascii="Cambria Math" w:eastAsia="BatangChe" w:hAnsi="Cambria Math" w:cstheme="minorHAnsi"/>
                        <w:i/>
                        <w:iCs/>
                      </w:rPr>
                    </m:ctrlPr>
                  </m:dPr>
                  <m:e>
                    <m:r>
                      <w:rPr>
                        <w:rFonts w:ascii="Cambria Math" w:eastAsia="BatangChe" w:hAnsi="Cambria Math" w:cstheme="minorHAnsi"/>
                      </w:rPr>
                      <m:t>1+</m:t>
                    </m:r>
                    <m:f>
                      <m:fPr>
                        <m:ctrlPr>
                          <w:rPr>
                            <w:rFonts w:ascii="Cambria Math" w:eastAsia="BatangChe" w:hAnsi="Cambria Math" w:cstheme="minorHAnsi"/>
                            <w:i/>
                            <w:iCs/>
                          </w:rPr>
                        </m:ctrlPr>
                      </m:fPr>
                      <m:num>
                        <m:sSub>
                          <m:sSubPr>
                            <m:ctrlPr>
                              <w:rPr>
                                <w:rFonts w:ascii="Cambria Math" w:eastAsia="BatangChe" w:hAnsi="Cambria Math" w:cstheme="minorHAnsi"/>
                                <w:i/>
                                <w:iCs/>
                              </w:rPr>
                            </m:ctrlPr>
                          </m:sSubPr>
                          <m:e>
                            <m:r>
                              <w:rPr>
                                <w:rFonts w:ascii="Cambria Math" w:eastAsia="BatangChe" w:hAnsi="Cambria Math" w:cstheme="minorHAnsi"/>
                              </w:rPr>
                              <m:t>a</m:t>
                            </m:r>
                          </m:e>
                          <m:sub>
                            <m:r>
                              <w:rPr>
                                <w:rFonts w:ascii="Cambria Math" w:eastAsia="BatangChe" w:hAnsi="Cambria Math" w:cstheme="minorHAnsi"/>
                              </w:rPr>
                              <m:t>8</m:t>
                            </m:r>
                          </m:sub>
                        </m:sSub>
                      </m:num>
                      <m:den>
                        <m:sSup>
                          <m:sSupPr>
                            <m:ctrlPr>
                              <w:rPr>
                                <w:rFonts w:ascii="Cambria Math" w:eastAsia="BatangChe" w:hAnsi="Cambria Math" w:cstheme="minorHAnsi"/>
                                <w:i/>
                                <w:iCs/>
                              </w:rPr>
                            </m:ctrlPr>
                          </m:sSupPr>
                          <m:e>
                            <m:d>
                              <m:dPr>
                                <m:ctrlPr>
                                  <w:rPr>
                                    <w:rFonts w:ascii="Cambria Math" w:eastAsia="BatangChe" w:hAnsi="Cambria Math" w:cstheme="minorHAnsi"/>
                                    <w:i/>
                                    <w:iCs/>
                                  </w:rPr>
                                </m:ctrlPr>
                              </m:dPr>
                              <m:e>
                                <m:sSubSup>
                                  <m:sSubSupPr>
                                    <m:ctrlPr>
                                      <w:rPr>
                                        <w:rFonts w:ascii="Cambria Math" w:eastAsia="Yu Mincho Demibold" w:hAnsi="Cambria Math" w:cs="Arial"/>
                                        <w:i/>
                                        <w:szCs w:val="24"/>
                                      </w:rPr>
                                    </m:ctrlPr>
                                  </m:sSubSupPr>
                                  <m:e>
                                    <m:r>
                                      <w:rPr>
                                        <w:rFonts w:ascii="Cambria Math" w:eastAsia="Yu Mincho Demibold" w:hAnsi="Cambria Math" w:cs="Arial"/>
                                        <w:szCs w:val="24"/>
                                      </w:rPr>
                                      <m:t>u</m:t>
                                    </m:r>
                                  </m:e>
                                  <m:sub>
                                    <m:r>
                                      <w:rPr>
                                        <w:rFonts w:ascii="Cambria Math" w:eastAsia="Yu Mincho Demibold" w:hAnsi="Cambria Math" w:cs="Arial"/>
                                        <w:szCs w:val="24"/>
                                      </w:rPr>
                                      <m:t>slip</m:t>
                                    </m:r>
                                  </m:sub>
                                  <m:sup>
                                    <m:r>
                                      <w:rPr>
                                        <w:rFonts w:ascii="Cambria Math" w:eastAsia="Yu Mincho Demibold" w:hAnsi="Cambria Math" w:cs="Arial"/>
                                        <w:szCs w:val="24"/>
                                      </w:rPr>
                                      <m:t>*</m:t>
                                    </m:r>
                                  </m:sup>
                                </m:sSubSup>
                              </m:e>
                            </m:d>
                          </m:e>
                          <m:sup>
                            <m:r>
                              <w:rPr>
                                <w:rFonts w:ascii="Cambria Math" w:eastAsia="BatangChe" w:hAnsi="Cambria Math" w:cstheme="minorHAnsi"/>
                              </w:rPr>
                              <m:t>2</m:t>
                            </m:r>
                          </m:sup>
                        </m:sSup>
                      </m:den>
                    </m:f>
                  </m:e>
                </m:d>
              </m:oMath>
            </m:oMathPara>
          </w:p>
        </w:tc>
        <w:tc>
          <w:tcPr>
            <w:tcW w:w="720" w:type="dxa"/>
            <w:vAlign w:val="center"/>
          </w:tcPr>
          <w:p w14:paraId="0DE2D47C" w14:textId="2DEF8BB5" w:rsidR="00285DA0" w:rsidRDefault="00285DA0" w:rsidP="00285DA0">
            <w:pPr>
              <w:spacing w:before="0" w:after="0"/>
              <w:jc w:val="right"/>
            </w:pPr>
            <w:r>
              <w:t>(</w:t>
            </w:r>
            <w:fldSimple w:instr=" SEQ Equation \* ARABIC ">
              <w:r w:rsidR="00330563">
                <w:rPr>
                  <w:noProof/>
                </w:rPr>
                <w:t>20</w:t>
              </w:r>
            </w:fldSimple>
            <w:r>
              <w:t>)</w:t>
            </w:r>
          </w:p>
        </w:tc>
      </w:tr>
      <w:tr w:rsidR="00285DA0" w:rsidRPr="005F15D3" w14:paraId="75C63D5E" w14:textId="77777777" w:rsidTr="00F802AC">
        <w:trPr>
          <w:trHeight w:val="1152"/>
        </w:trPr>
        <w:tc>
          <w:tcPr>
            <w:tcW w:w="8640" w:type="dxa"/>
            <w:vAlign w:val="center"/>
          </w:tcPr>
          <w:p w14:paraId="7C2C9A0C" w14:textId="6C65FFE7" w:rsidR="00285DA0" w:rsidRPr="000F612E" w:rsidRDefault="0084229E" w:rsidP="00285DA0">
            <w:pPr>
              <w:spacing w:before="0" w:after="0"/>
              <w:jc w:val="center"/>
              <w:rPr>
                <w:rFonts w:eastAsia="Calibri" w:cs="Times New Roman"/>
                <w:iCs/>
              </w:rPr>
            </w:pPr>
            <m:oMathPara>
              <m:oMathParaPr>
                <m:jc m:val="left"/>
              </m:oMathParaPr>
              <m:oMath>
                <m:sSub>
                  <m:sSubPr>
                    <m:ctrlPr>
                      <w:rPr>
                        <w:rFonts w:ascii="Cambria Math" w:eastAsia="BatangChe" w:hAnsi="Cambria Math" w:cstheme="minorHAnsi"/>
                        <w:i/>
                        <w:iCs/>
                      </w:rPr>
                    </m:ctrlPr>
                  </m:sSubPr>
                  <m:e>
                    <m:r>
                      <w:rPr>
                        <w:rFonts w:ascii="Cambria Math" w:eastAsia="BatangChe" w:hAnsi="Cambria Math" w:cstheme="minorHAnsi"/>
                      </w:rPr>
                      <m:t>u</m:t>
                    </m:r>
                  </m:e>
                  <m:sub>
                    <m:r>
                      <w:rPr>
                        <w:rFonts w:ascii="Cambria Math" w:eastAsia="BatangChe" w:hAnsi="Cambria Math" w:cstheme="minorHAnsi"/>
                      </w:rPr>
                      <m:t>0</m:t>
                    </m:r>
                  </m:sub>
                </m:sSub>
                <m:r>
                  <w:rPr>
                    <w:rFonts w:ascii="Cambria Math" w:eastAsia="BatangChe" w:hAnsi="Cambria Math" w:cstheme="minorHAnsi"/>
                  </w:rPr>
                  <m:t>=</m:t>
                </m:r>
                <m:f>
                  <m:fPr>
                    <m:ctrlPr>
                      <w:rPr>
                        <w:rFonts w:ascii="Cambria Math" w:eastAsia="BatangChe" w:hAnsi="Cambria Math" w:cstheme="minorHAnsi"/>
                        <w:i/>
                        <w:iCs/>
                      </w:rPr>
                    </m:ctrlPr>
                  </m:fPr>
                  <m:num>
                    <m:sSub>
                      <m:sSubPr>
                        <m:ctrlPr>
                          <w:rPr>
                            <w:rFonts w:ascii="Cambria Math" w:eastAsia="BatangChe" w:hAnsi="Cambria Math" w:cstheme="minorHAnsi"/>
                            <w:i/>
                            <w:iCs/>
                          </w:rPr>
                        </m:ctrlPr>
                      </m:sSubPr>
                      <m:e>
                        <m:r>
                          <w:rPr>
                            <w:rFonts w:ascii="Cambria Math" w:eastAsia="BatangChe" w:hAnsi="Cambria Math" w:cstheme="minorHAnsi"/>
                          </w:rPr>
                          <m:t>a</m:t>
                        </m:r>
                      </m:e>
                      <m:sub>
                        <m:r>
                          <w:rPr>
                            <w:rFonts w:ascii="Cambria Math" w:eastAsia="BatangChe" w:hAnsi="Cambria Math" w:cstheme="minorHAnsi"/>
                          </w:rPr>
                          <m:t>9</m:t>
                        </m:r>
                      </m:sub>
                    </m:sSub>
                    <m:r>
                      <w:rPr>
                        <w:rFonts w:ascii="Cambria Math" w:eastAsia="BatangChe" w:hAnsi="Cambria Math" w:cstheme="minorHAnsi"/>
                      </w:rPr>
                      <m:t>+</m:t>
                    </m:r>
                    <m:sSub>
                      <m:sSubPr>
                        <m:ctrlPr>
                          <w:rPr>
                            <w:rFonts w:ascii="Cambria Math" w:eastAsia="BatangChe" w:hAnsi="Cambria Math" w:cstheme="minorHAnsi"/>
                            <w:i/>
                            <w:iCs/>
                          </w:rPr>
                        </m:ctrlPr>
                      </m:sSubPr>
                      <m:e>
                        <m:r>
                          <w:rPr>
                            <w:rFonts w:ascii="Cambria Math" w:eastAsia="BatangChe" w:hAnsi="Cambria Math" w:cstheme="minorHAnsi"/>
                          </w:rPr>
                          <m:t>a</m:t>
                        </m:r>
                      </m:e>
                      <m:sub>
                        <m:r>
                          <w:rPr>
                            <w:rFonts w:ascii="Cambria Math" w:eastAsia="BatangChe" w:hAnsi="Cambria Math" w:cstheme="minorHAnsi"/>
                          </w:rPr>
                          <m:t>10</m:t>
                        </m:r>
                      </m:sub>
                    </m:sSub>
                    <m:d>
                      <m:dPr>
                        <m:ctrlPr>
                          <w:rPr>
                            <w:rFonts w:ascii="Cambria Math" w:eastAsia="Yu Mincho Demibold" w:hAnsi="Cambria Math" w:cs="Arial"/>
                            <w:szCs w:val="24"/>
                          </w:rPr>
                        </m:ctrlPr>
                      </m:dPr>
                      <m:e>
                        <m:r>
                          <m:rPr>
                            <m:sty m:val="p"/>
                          </m:rPr>
                          <w:rPr>
                            <w:rFonts w:ascii="Cambria Math" w:eastAsia="Yu Mincho Demibold" w:hAnsi="Cambria Math" w:cs="Arial"/>
                            <w:szCs w:val="24"/>
                          </w:rPr>
                          <m:t>1-</m:t>
                        </m:r>
                        <m:sSub>
                          <m:sSubPr>
                            <m:ctrlPr>
                              <w:rPr>
                                <w:rFonts w:ascii="Cambria Math" w:eastAsia="Yu Mincho Demibold" w:hAnsi="Cambria Math" w:cs="Arial"/>
                                <w:szCs w:val="24"/>
                              </w:rPr>
                            </m:ctrlPr>
                          </m:sSubPr>
                          <m:e>
                            <m:r>
                              <m:rPr>
                                <m:sty m:val="p"/>
                              </m:rPr>
                              <w:rPr>
                                <w:rFonts w:ascii="Cambria Math" w:eastAsia="Yu Mincho Demibold" w:hAnsi="Cambria Math" w:cs="Arial"/>
                                <w:szCs w:val="24"/>
                              </w:rPr>
                              <m:t>ε</m:t>
                            </m:r>
                          </m:e>
                          <m:sub>
                            <m:r>
                              <m:rPr>
                                <m:sty m:val="p"/>
                              </m:rPr>
                              <w:rPr>
                                <w:rFonts w:ascii="Cambria Math" w:eastAsia="Yu Mincho Demibold" w:hAnsi="Cambria Math" w:cs="Arial"/>
                                <w:szCs w:val="24"/>
                              </w:rPr>
                              <m:t>g</m:t>
                            </m:r>
                          </m:sub>
                        </m:sSub>
                      </m:e>
                    </m:d>
                  </m:num>
                  <m:den>
                    <m:r>
                      <w:rPr>
                        <w:rFonts w:ascii="Cambria Math" w:eastAsia="BatangChe" w:hAnsi="Cambria Math" w:cstheme="minorHAnsi"/>
                      </w:rPr>
                      <m:t>0.01+</m:t>
                    </m:r>
                    <m:sSup>
                      <m:sSupPr>
                        <m:ctrlPr>
                          <w:rPr>
                            <w:rFonts w:ascii="Cambria Math" w:eastAsia="BatangChe" w:hAnsi="Cambria Math" w:cstheme="minorHAnsi"/>
                            <w:i/>
                            <w:iCs/>
                          </w:rPr>
                        </m:ctrlPr>
                      </m:sSupPr>
                      <m:e>
                        <m:d>
                          <m:dPr>
                            <m:ctrlPr>
                              <w:rPr>
                                <w:rFonts w:ascii="Cambria Math" w:eastAsia="Yu Mincho Demibold" w:hAnsi="Cambria Math" w:cs="Arial"/>
                                <w:szCs w:val="24"/>
                              </w:rPr>
                            </m:ctrlPr>
                          </m:dPr>
                          <m:e>
                            <m:r>
                              <m:rPr>
                                <m:sty m:val="p"/>
                              </m:rPr>
                              <w:rPr>
                                <w:rFonts w:ascii="Cambria Math" w:eastAsia="Yu Mincho Demibold" w:hAnsi="Cambria Math" w:cs="Arial"/>
                                <w:szCs w:val="24"/>
                              </w:rPr>
                              <m:t>1-</m:t>
                            </m:r>
                            <m:sSub>
                              <m:sSubPr>
                                <m:ctrlPr>
                                  <w:rPr>
                                    <w:rFonts w:ascii="Cambria Math" w:eastAsia="Yu Mincho Demibold" w:hAnsi="Cambria Math" w:cs="Arial"/>
                                    <w:szCs w:val="24"/>
                                  </w:rPr>
                                </m:ctrlPr>
                              </m:sSubPr>
                              <m:e>
                                <m:r>
                                  <m:rPr>
                                    <m:sty m:val="p"/>
                                  </m:rPr>
                                  <w:rPr>
                                    <w:rFonts w:ascii="Cambria Math" w:eastAsia="Yu Mincho Demibold" w:hAnsi="Cambria Math" w:cs="Arial"/>
                                    <w:szCs w:val="24"/>
                                  </w:rPr>
                                  <m:t>ε</m:t>
                                </m:r>
                              </m:e>
                              <m:sub>
                                <m:r>
                                  <m:rPr>
                                    <m:sty m:val="p"/>
                                  </m:rPr>
                                  <w:rPr>
                                    <w:rFonts w:ascii="Cambria Math" w:eastAsia="Yu Mincho Demibold" w:hAnsi="Cambria Math" w:cs="Arial"/>
                                    <w:szCs w:val="24"/>
                                  </w:rPr>
                                  <m:t>g</m:t>
                                </m:r>
                              </m:sub>
                            </m:sSub>
                          </m:e>
                        </m:d>
                      </m:e>
                      <m:sup>
                        <m:sSub>
                          <m:sSubPr>
                            <m:ctrlPr>
                              <w:rPr>
                                <w:rFonts w:ascii="Cambria Math" w:eastAsia="BatangChe" w:hAnsi="Cambria Math" w:cstheme="minorHAnsi"/>
                                <w:i/>
                                <w:iCs/>
                              </w:rPr>
                            </m:ctrlPr>
                          </m:sSubPr>
                          <m:e>
                            <m:r>
                              <w:rPr>
                                <w:rFonts w:ascii="Cambria Math" w:eastAsia="BatangChe" w:hAnsi="Cambria Math" w:cstheme="minorHAnsi"/>
                              </w:rPr>
                              <m:t>a</m:t>
                            </m:r>
                          </m:e>
                          <m:sub>
                            <m:r>
                              <w:rPr>
                                <w:rFonts w:ascii="Cambria Math" w:eastAsia="BatangChe" w:hAnsi="Cambria Math" w:cstheme="minorHAnsi"/>
                              </w:rPr>
                              <m:t>11</m:t>
                            </m:r>
                          </m:sub>
                        </m:sSub>
                      </m:sup>
                    </m:sSup>
                  </m:den>
                </m:f>
                <m:d>
                  <m:dPr>
                    <m:ctrlPr>
                      <w:rPr>
                        <w:rFonts w:ascii="Cambria Math" w:eastAsia="BatangChe" w:hAnsi="Cambria Math" w:cstheme="minorHAnsi"/>
                        <w:i/>
                        <w:iCs/>
                      </w:rPr>
                    </m:ctrlPr>
                  </m:dPr>
                  <m:e>
                    <m:r>
                      <w:rPr>
                        <w:rFonts w:ascii="Cambria Math" w:eastAsia="BatangChe" w:hAnsi="Cambria Math" w:cstheme="minorHAnsi"/>
                      </w:rPr>
                      <m:t>1+</m:t>
                    </m:r>
                    <m:f>
                      <m:fPr>
                        <m:ctrlPr>
                          <w:rPr>
                            <w:rFonts w:ascii="Cambria Math" w:eastAsia="BatangChe" w:hAnsi="Cambria Math" w:cstheme="minorHAnsi"/>
                            <w:i/>
                            <w:iCs/>
                          </w:rPr>
                        </m:ctrlPr>
                      </m:fPr>
                      <m:num>
                        <m:sSub>
                          <m:sSubPr>
                            <m:ctrlPr>
                              <w:rPr>
                                <w:rFonts w:ascii="Cambria Math" w:eastAsia="BatangChe" w:hAnsi="Cambria Math" w:cstheme="minorHAnsi"/>
                                <w:i/>
                                <w:iCs/>
                              </w:rPr>
                            </m:ctrlPr>
                          </m:sSubPr>
                          <m:e>
                            <m:r>
                              <w:rPr>
                                <w:rFonts w:ascii="Cambria Math" w:eastAsia="BatangChe" w:hAnsi="Cambria Math" w:cstheme="minorHAnsi"/>
                              </w:rPr>
                              <m:t>a</m:t>
                            </m:r>
                          </m:e>
                          <m:sub>
                            <m:r>
                              <w:rPr>
                                <w:rFonts w:ascii="Cambria Math" w:eastAsia="BatangChe" w:hAnsi="Cambria Math" w:cstheme="minorHAnsi"/>
                              </w:rPr>
                              <m:t>12</m:t>
                            </m:r>
                          </m:sub>
                        </m:sSub>
                      </m:num>
                      <m:den>
                        <m:sSubSup>
                          <m:sSubSupPr>
                            <m:ctrlPr>
                              <w:rPr>
                                <w:rFonts w:ascii="Cambria Math" w:eastAsia="Yu Mincho Demibold" w:hAnsi="Cambria Math" w:cs="Arial"/>
                                <w:i/>
                                <w:szCs w:val="24"/>
                              </w:rPr>
                            </m:ctrlPr>
                          </m:sSubSupPr>
                          <m:e>
                            <m:r>
                              <w:rPr>
                                <w:rFonts w:ascii="Cambria Math" w:eastAsia="Yu Mincho Demibold" w:hAnsi="Cambria Math" w:cs="Arial"/>
                                <w:szCs w:val="24"/>
                              </w:rPr>
                              <m:t>∆</m:t>
                            </m:r>
                          </m:e>
                          <m:sub>
                            <m:r>
                              <w:rPr>
                                <w:rFonts w:ascii="Cambria Math" w:eastAsia="Yu Mincho Demibold" w:hAnsi="Cambria Math" w:cs="Arial"/>
                                <w:szCs w:val="24"/>
                              </w:rPr>
                              <m:t>filter</m:t>
                            </m:r>
                          </m:sub>
                          <m:sup>
                            <m:r>
                              <w:rPr>
                                <w:rFonts w:ascii="Cambria Math" w:eastAsia="Yu Mincho Demibold" w:hAnsi="Cambria Math" w:cs="Arial"/>
                                <w:szCs w:val="24"/>
                              </w:rPr>
                              <m:t>*</m:t>
                            </m:r>
                          </m:sup>
                        </m:sSubSup>
                      </m:den>
                    </m:f>
                    <m:r>
                      <w:rPr>
                        <w:rFonts w:ascii="Cambria Math" w:eastAsia="BatangChe" w:hAnsi="Cambria Math" w:cstheme="minorHAnsi"/>
                      </w:rPr>
                      <m:t>+</m:t>
                    </m:r>
                    <m:f>
                      <m:fPr>
                        <m:ctrlPr>
                          <w:rPr>
                            <w:rFonts w:ascii="Cambria Math" w:eastAsia="BatangChe" w:hAnsi="Cambria Math" w:cstheme="minorHAnsi"/>
                            <w:i/>
                            <w:iCs/>
                          </w:rPr>
                        </m:ctrlPr>
                      </m:fPr>
                      <m:num>
                        <m:sSub>
                          <m:sSubPr>
                            <m:ctrlPr>
                              <w:rPr>
                                <w:rFonts w:ascii="Cambria Math" w:eastAsia="BatangChe" w:hAnsi="Cambria Math" w:cstheme="minorHAnsi"/>
                                <w:i/>
                                <w:iCs/>
                              </w:rPr>
                            </m:ctrlPr>
                          </m:sSubPr>
                          <m:e>
                            <m:r>
                              <w:rPr>
                                <w:rFonts w:ascii="Cambria Math" w:eastAsia="BatangChe" w:hAnsi="Cambria Math" w:cstheme="minorHAnsi"/>
                              </w:rPr>
                              <m:t>a</m:t>
                            </m:r>
                          </m:e>
                          <m:sub>
                            <m:r>
                              <w:rPr>
                                <w:rFonts w:ascii="Cambria Math" w:eastAsia="BatangChe" w:hAnsi="Cambria Math" w:cstheme="minorHAnsi"/>
                              </w:rPr>
                              <m:t>13</m:t>
                            </m:r>
                          </m:sub>
                        </m:sSub>
                      </m:num>
                      <m:den>
                        <m:sSup>
                          <m:sSupPr>
                            <m:ctrlPr>
                              <w:rPr>
                                <w:rFonts w:ascii="Cambria Math" w:eastAsia="BatangChe" w:hAnsi="Cambria Math" w:cstheme="minorHAnsi"/>
                                <w:i/>
                                <w:iCs/>
                              </w:rPr>
                            </m:ctrlPr>
                          </m:sSupPr>
                          <m:e>
                            <m:d>
                              <m:dPr>
                                <m:ctrlPr>
                                  <w:rPr>
                                    <w:rFonts w:ascii="Cambria Math" w:eastAsia="BatangChe" w:hAnsi="Cambria Math" w:cstheme="minorHAnsi"/>
                                    <w:i/>
                                    <w:iCs/>
                                  </w:rPr>
                                </m:ctrlPr>
                              </m:dPr>
                              <m:e>
                                <m:sSubSup>
                                  <m:sSubSupPr>
                                    <m:ctrlPr>
                                      <w:rPr>
                                        <w:rFonts w:ascii="Cambria Math" w:eastAsia="Yu Mincho Demibold" w:hAnsi="Cambria Math" w:cs="Arial"/>
                                        <w:i/>
                                        <w:szCs w:val="24"/>
                                      </w:rPr>
                                    </m:ctrlPr>
                                  </m:sSubSupPr>
                                  <m:e>
                                    <m:r>
                                      <w:rPr>
                                        <w:rFonts w:ascii="Cambria Math" w:eastAsia="Yu Mincho Demibold" w:hAnsi="Cambria Math" w:cs="Arial"/>
                                        <w:szCs w:val="24"/>
                                      </w:rPr>
                                      <m:t>∆</m:t>
                                    </m:r>
                                  </m:e>
                                  <m:sub>
                                    <m:r>
                                      <w:rPr>
                                        <w:rFonts w:ascii="Cambria Math" w:eastAsia="Yu Mincho Demibold" w:hAnsi="Cambria Math" w:cs="Arial"/>
                                        <w:szCs w:val="24"/>
                                      </w:rPr>
                                      <m:t>filter</m:t>
                                    </m:r>
                                  </m:sub>
                                  <m:sup>
                                    <m:r>
                                      <w:rPr>
                                        <w:rFonts w:ascii="Cambria Math" w:eastAsia="Yu Mincho Demibold" w:hAnsi="Cambria Math" w:cs="Arial"/>
                                        <w:szCs w:val="24"/>
                                      </w:rPr>
                                      <m:t>*</m:t>
                                    </m:r>
                                  </m:sup>
                                </m:sSubSup>
                              </m:e>
                            </m:d>
                          </m:e>
                          <m:sup>
                            <m:r>
                              <w:rPr>
                                <w:rFonts w:ascii="Cambria Math" w:eastAsia="BatangChe" w:hAnsi="Cambria Math" w:cstheme="minorHAnsi"/>
                              </w:rPr>
                              <m:t>2</m:t>
                            </m:r>
                          </m:sup>
                        </m:sSup>
                      </m:den>
                    </m:f>
                  </m:e>
                </m:d>
              </m:oMath>
            </m:oMathPara>
          </w:p>
        </w:tc>
        <w:tc>
          <w:tcPr>
            <w:tcW w:w="720" w:type="dxa"/>
            <w:vAlign w:val="center"/>
          </w:tcPr>
          <w:p w14:paraId="561EC707" w14:textId="4E8780AB" w:rsidR="00285DA0" w:rsidRDefault="00285DA0" w:rsidP="00285DA0">
            <w:pPr>
              <w:spacing w:before="0" w:after="0"/>
              <w:jc w:val="right"/>
            </w:pPr>
            <w:r>
              <w:t>(</w:t>
            </w:r>
            <w:fldSimple w:instr=" SEQ Equation \* ARABIC ">
              <w:r w:rsidR="00330563">
                <w:rPr>
                  <w:noProof/>
                </w:rPr>
                <w:t>21</w:t>
              </w:r>
            </w:fldSimple>
            <w:r>
              <w:t>)</w:t>
            </w:r>
          </w:p>
        </w:tc>
      </w:tr>
      <w:tr w:rsidR="00285DA0" w:rsidRPr="005F15D3" w14:paraId="2B3A162B" w14:textId="77777777" w:rsidTr="00F802AC">
        <w:trPr>
          <w:trHeight w:val="1152"/>
        </w:trPr>
        <w:tc>
          <w:tcPr>
            <w:tcW w:w="8640" w:type="dxa"/>
            <w:vAlign w:val="center"/>
          </w:tcPr>
          <w:p w14:paraId="551EA2B2" w14:textId="709ADF08" w:rsidR="00285DA0" w:rsidRPr="000F612E" w:rsidRDefault="00F802AC" w:rsidP="00285DA0">
            <w:pPr>
              <w:spacing w:before="0" w:after="0"/>
              <w:jc w:val="center"/>
              <w:rPr>
                <w:rFonts w:eastAsia="Calibri" w:cs="Times New Roman"/>
                <w:iCs/>
              </w:rPr>
            </w:pPr>
            <m:oMathPara>
              <m:oMathParaPr>
                <m:jc m:val="left"/>
              </m:oMathParaPr>
              <m:oMath>
                <m:r>
                  <w:rPr>
                    <w:rFonts w:ascii="Cambria Math" w:eastAsia="BatangChe" w:hAnsi="Cambria Math" w:cstheme="minorHAnsi"/>
                  </w:rPr>
                  <m:t>p=</m:t>
                </m:r>
                <m:d>
                  <m:dPr>
                    <m:ctrlPr>
                      <w:rPr>
                        <w:rFonts w:ascii="Cambria Math" w:eastAsia="BatangChe" w:hAnsi="Cambria Math" w:cstheme="minorHAnsi"/>
                        <w:i/>
                        <w:iCs/>
                      </w:rPr>
                    </m:ctrlPr>
                  </m:dPr>
                  <m:e>
                    <m:sSub>
                      <m:sSubPr>
                        <m:ctrlPr>
                          <w:rPr>
                            <w:rFonts w:ascii="Cambria Math" w:eastAsia="BatangChe" w:hAnsi="Cambria Math" w:cstheme="minorHAnsi"/>
                            <w:i/>
                            <w:iCs/>
                          </w:rPr>
                        </m:ctrlPr>
                      </m:sSubPr>
                      <m:e>
                        <m:r>
                          <w:rPr>
                            <w:rFonts w:ascii="Cambria Math" w:eastAsia="BatangChe" w:hAnsi="Cambria Math" w:cstheme="minorHAnsi"/>
                          </w:rPr>
                          <m:t>a</m:t>
                        </m:r>
                      </m:e>
                      <m:sub>
                        <m:r>
                          <w:rPr>
                            <w:rFonts w:ascii="Cambria Math" w:eastAsia="BatangChe" w:hAnsi="Cambria Math" w:cstheme="minorHAnsi"/>
                          </w:rPr>
                          <m:t>14</m:t>
                        </m:r>
                      </m:sub>
                    </m:sSub>
                    <m:r>
                      <w:rPr>
                        <w:rFonts w:ascii="Cambria Math" w:eastAsia="BatangChe" w:hAnsi="Cambria Math" w:cstheme="minorHAnsi"/>
                      </w:rPr>
                      <m:t>+</m:t>
                    </m:r>
                    <m:sSub>
                      <m:sSubPr>
                        <m:ctrlPr>
                          <w:rPr>
                            <w:rFonts w:ascii="Cambria Math" w:eastAsia="BatangChe" w:hAnsi="Cambria Math" w:cstheme="minorHAnsi"/>
                            <w:i/>
                            <w:iCs/>
                          </w:rPr>
                        </m:ctrlPr>
                      </m:sSubPr>
                      <m:e>
                        <m:r>
                          <w:rPr>
                            <w:rFonts w:ascii="Cambria Math" w:eastAsia="BatangChe" w:hAnsi="Cambria Math" w:cstheme="minorHAnsi"/>
                          </w:rPr>
                          <m:t>a</m:t>
                        </m:r>
                      </m:e>
                      <m:sub>
                        <m:r>
                          <w:rPr>
                            <w:rFonts w:ascii="Cambria Math" w:eastAsia="BatangChe" w:hAnsi="Cambria Math" w:cstheme="minorHAnsi"/>
                          </w:rPr>
                          <m:t>15</m:t>
                        </m:r>
                      </m:sub>
                    </m:sSub>
                    <m:d>
                      <m:dPr>
                        <m:ctrlPr>
                          <w:rPr>
                            <w:rFonts w:ascii="Cambria Math" w:eastAsia="Yu Mincho Demibold" w:hAnsi="Cambria Math" w:cs="Arial"/>
                            <w:szCs w:val="24"/>
                          </w:rPr>
                        </m:ctrlPr>
                      </m:dPr>
                      <m:e>
                        <m:r>
                          <m:rPr>
                            <m:sty m:val="p"/>
                          </m:rPr>
                          <w:rPr>
                            <w:rFonts w:ascii="Cambria Math" w:eastAsia="Yu Mincho Demibold" w:hAnsi="Cambria Math" w:cs="Arial"/>
                            <w:szCs w:val="24"/>
                          </w:rPr>
                          <m:t>1-</m:t>
                        </m:r>
                        <m:sSub>
                          <m:sSubPr>
                            <m:ctrlPr>
                              <w:rPr>
                                <w:rFonts w:ascii="Cambria Math" w:eastAsia="Yu Mincho Demibold" w:hAnsi="Cambria Math" w:cs="Arial"/>
                                <w:szCs w:val="24"/>
                              </w:rPr>
                            </m:ctrlPr>
                          </m:sSubPr>
                          <m:e>
                            <m:r>
                              <m:rPr>
                                <m:sty m:val="p"/>
                              </m:rPr>
                              <w:rPr>
                                <w:rFonts w:ascii="Cambria Math" w:eastAsia="Yu Mincho Demibold" w:hAnsi="Cambria Math" w:cs="Arial"/>
                                <w:szCs w:val="24"/>
                              </w:rPr>
                              <m:t>ε</m:t>
                            </m:r>
                          </m:e>
                          <m:sub>
                            <m:r>
                              <m:rPr>
                                <m:sty m:val="p"/>
                              </m:rPr>
                              <w:rPr>
                                <w:rFonts w:ascii="Cambria Math" w:eastAsia="Yu Mincho Demibold" w:hAnsi="Cambria Math" w:cs="Arial"/>
                                <w:szCs w:val="24"/>
                              </w:rPr>
                              <m:t>g</m:t>
                            </m:r>
                          </m:sub>
                        </m:sSub>
                      </m:e>
                    </m:d>
                    <m:r>
                      <w:rPr>
                        <w:rFonts w:ascii="Cambria Math" w:eastAsia="BatangChe" w:hAnsi="Cambria Math" w:cstheme="minorHAnsi"/>
                      </w:rPr>
                      <m:t>+</m:t>
                    </m:r>
                    <m:sSub>
                      <m:sSubPr>
                        <m:ctrlPr>
                          <w:rPr>
                            <w:rFonts w:ascii="Cambria Math" w:eastAsia="BatangChe" w:hAnsi="Cambria Math" w:cstheme="minorHAnsi"/>
                            <w:i/>
                            <w:iCs/>
                          </w:rPr>
                        </m:ctrlPr>
                      </m:sSubPr>
                      <m:e>
                        <m:r>
                          <w:rPr>
                            <w:rFonts w:ascii="Cambria Math" w:eastAsia="BatangChe" w:hAnsi="Cambria Math" w:cstheme="minorHAnsi"/>
                          </w:rPr>
                          <m:t>a</m:t>
                        </m:r>
                      </m:e>
                      <m:sub>
                        <m:r>
                          <w:rPr>
                            <w:rFonts w:ascii="Cambria Math" w:eastAsia="BatangChe" w:hAnsi="Cambria Math" w:cstheme="minorHAnsi"/>
                          </w:rPr>
                          <m:t>16</m:t>
                        </m:r>
                      </m:sub>
                    </m:sSub>
                    <m:sSup>
                      <m:sSupPr>
                        <m:ctrlPr>
                          <w:rPr>
                            <w:rFonts w:ascii="Cambria Math" w:eastAsia="BatangChe" w:hAnsi="Cambria Math" w:cstheme="minorHAnsi"/>
                            <w:i/>
                            <w:iCs/>
                          </w:rPr>
                        </m:ctrlPr>
                      </m:sSupPr>
                      <m:e>
                        <m:d>
                          <m:dPr>
                            <m:ctrlPr>
                              <w:rPr>
                                <w:rFonts w:ascii="Cambria Math" w:eastAsia="Yu Mincho Demibold" w:hAnsi="Cambria Math" w:cs="Arial"/>
                                <w:szCs w:val="24"/>
                              </w:rPr>
                            </m:ctrlPr>
                          </m:dPr>
                          <m:e>
                            <m:r>
                              <m:rPr>
                                <m:sty m:val="p"/>
                              </m:rPr>
                              <w:rPr>
                                <w:rFonts w:ascii="Cambria Math" w:eastAsia="Yu Mincho Demibold" w:hAnsi="Cambria Math" w:cs="Arial"/>
                                <w:szCs w:val="24"/>
                              </w:rPr>
                              <m:t>1-</m:t>
                            </m:r>
                            <m:sSub>
                              <m:sSubPr>
                                <m:ctrlPr>
                                  <w:rPr>
                                    <w:rFonts w:ascii="Cambria Math" w:eastAsia="Yu Mincho Demibold" w:hAnsi="Cambria Math" w:cs="Arial"/>
                                    <w:szCs w:val="24"/>
                                  </w:rPr>
                                </m:ctrlPr>
                              </m:sSubPr>
                              <m:e>
                                <m:r>
                                  <m:rPr>
                                    <m:sty m:val="p"/>
                                  </m:rPr>
                                  <w:rPr>
                                    <w:rFonts w:ascii="Cambria Math" w:eastAsia="Yu Mincho Demibold" w:hAnsi="Cambria Math" w:cs="Arial"/>
                                    <w:szCs w:val="24"/>
                                  </w:rPr>
                                  <m:t>ε</m:t>
                                </m:r>
                              </m:e>
                              <m:sub>
                                <m:r>
                                  <m:rPr>
                                    <m:sty m:val="p"/>
                                  </m:rPr>
                                  <w:rPr>
                                    <w:rFonts w:ascii="Cambria Math" w:eastAsia="Yu Mincho Demibold" w:hAnsi="Cambria Math" w:cs="Arial"/>
                                    <w:szCs w:val="24"/>
                                  </w:rPr>
                                  <m:t>g</m:t>
                                </m:r>
                              </m:sub>
                            </m:sSub>
                          </m:e>
                        </m:d>
                      </m:e>
                      <m:sup>
                        <m:r>
                          <w:rPr>
                            <w:rFonts w:ascii="Cambria Math" w:eastAsia="BatangChe" w:hAnsi="Cambria Math" w:cstheme="minorHAnsi"/>
                          </w:rPr>
                          <m:t>2</m:t>
                        </m:r>
                      </m:sup>
                    </m:sSup>
                  </m:e>
                </m:d>
                <m:d>
                  <m:dPr>
                    <m:ctrlPr>
                      <w:rPr>
                        <w:rFonts w:ascii="Cambria Math" w:eastAsia="Calibri" w:hAnsi="Cambria Math" w:cs="Times New Roman"/>
                        <w:i/>
                        <w:iCs/>
                      </w:rPr>
                    </m:ctrlPr>
                  </m:dPr>
                  <m:e>
                    <m:r>
                      <w:rPr>
                        <w:rFonts w:ascii="Cambria Math" w:eastAsia="BatangChe" w:hAnsi="Cambria Math" w:cstheme="minorHAnsi"/>
                      </w:rPr>
                      <m:t>1+</m:t>
                    </m:r>
                    <m:f>
                      <m:fPr>
                        <m:ctrlPr>
                          <w:rPr>
                            <w:rFonts w:ascii="Cambria Math" w:eastAsia="BatangChe" w:hAnsi="Cambria Math" w:cstheme="minorHAnsi"/>
                            <w:i/>
                            <w:iCs/>
                          </w:rPr>
                        </m:ctrlPr>
                      </m:fPr>
                      <m:num>
                        <m:sSub>
                          <m:sSubPr>
                            <m:ctrlPr>
                              <w:rPr>
                                <w:rFonts w:ascii="Cambria Math" w:eastAsia="BatangChe" w:hAnsi="Cambria Math" w:cstheme="minorHAnsi"/>
                                <w:i/>
                                <w:iCs/>
                              </w:rPr>
                            </m:ctrlPr>
                          </m:sSubPr>
                          <m:e>
                            <m:r>
                              <w:rPr>
                                <w:rFonts w:ascii="Cambria Math" w:eastAsia="BatangChe" w:hAnsi="Cambria Math" w:cstheme="minorHAnsi"/>
                              </w:rPr>
                              <m:t>a</m:t>
                            </m:r>
                          </m:e>
                          <m:sub>
                            <m:r>
                              <w:rPr>
                                <w:rFonts w:ascii="Cambria Math" w:eastAsia="BatangChe" w:hAnsi="Cambria Math" w:cstheme="minorHAnsi"/>
                              </w:rPr>
                              <m:t>17</m:t>
                            </m:r>
                          </m:sub>
                        </m:sSub>
                      </m:num>
                      <m:den>
                        <m:sSubSup>
                          <m:sSubSupPr>
                            <m:ctrlPr>
                              <w:rPr>
                                <w:rFonts w:ascii="Cambria Math" w:eastAsia="Yu Mincho Demibold" w:hAnsi="Cambria Math" w:cs="Arial"/>
                                <w:i/>
                                <w:szCs w:val="24"/>
                              </w:rPr>
                            </m:ctrlPr>
                          </m:sSubSupPr>
                          <m:e>
                            <m:r>
                              <w:rPr>
                                <w:rFonts w:ascii="Cambria Math" w:eastAsia="Yu Mincho Demibold" w:hAnsi="Cambria Math" w:cs="Arial"/>
                                <w:szCs w:val="24"/>
                              </w:rPr>
                              <m:t>∆</m:t>
                            </m:r>
                          </m:e>
                          <m:sub>
                            <m:r>
                              <w:rPr>
                                <w:rFonts w:ascii="Cambria Math" w:eastAsia="Yu Mincho Demibold" w:hAnsi="Cambria Math" w:cs="Arial"/>
                                <w:szCs w:val="24"/>
                              </w:rPr>
                              <m:t>filter</m:t>
                            </m:r>
                          </m:sub>
                          <m:sup>
                            <m:r>
                              <w:rPr>
                                <w:rFonts w:ascii="Cambria Math" w:eastAsia="Yu Mincho Demibold" w:hAnsi="Cambria Math" w:cs="Arial"/>
                                <w:szCs w:val="24"/>
                              </w:rPr>
                              <m:t>*</m:t>
                            </m:r>
                          </m:sup>
                        </m:sSubSup>
                      </m:den>
                    </m:f>
                    <m:r>
                      <w:rPr>
                        <w:rFonts w:ascii="Cambria Math" w:eastAsia="BatangChe" w:hAnsi="Cambria Math" w:cstheme="minorHAnsi"/>
                      </w:rPr>
                      <m:t>+</m:t>
                    </m:r>
                    <m:f>
                      <m:fPr>
                        <m:ctrlPr>
                          <w:rPr>
                            <w:rFonts w:ascii="Cambria Math" w:eastAsia="BatangChe" w:hAnsi="Cambria Math" w:cstheme="minorHAnsi"/>
                            <w:i/>
                            <w:iCs/>
                          </w:rPr>
                        </m:ctrlPr>
                      </m:fPr>
                      <m:num>
                        <m:sSub>
                          <m:sSubPr>
                            <m:ctrlPr>
                              <w:rPr>
                                <w:rFonts w:ascii="Cambria Math" w:eastAsia="BatangChe" w:hAnsi="Cambria Math" w:cstheme="minorHAnsi"/>
                                <w:i/>
                                <w:iCs/>
                              </w:rPr>
                            </m:ctrlPr>
                          </m:sSubPr>
                          <m:e>
                            <m:r>
                              <w:rPr>
                                <w:rFonts w:ascii="Cambria Math" w:eastAsia="BatangChe" w:hAnsi="Cambria Math" w:cstheme="minorHAnsi"/>
                              </w:rPr>
                              <m:t>a</m:t>
                            </m:r>
                          </m:e>
                          <m:sub>
                            <m:r>
                              <w:rPr>
                                <w:rFonts w:ascii="Cambria Math" w:eastAsia="BatangChe" w:hAnsi="Cambria Math" w:cstheme="minorHAnsi"/>
                              </w:rPr>
                              <m:t>18</m:t>
                            </m:r>
                          </m:sub>
                        </m:sSub>
                      </m:num>
                      <m:den>
                        <m:sSup>
                          <m:sSupPr>
                            <m:ctrlPr>
                              <w:rPr>
                                <w:rFonts w:ascii="Cambria Math" w:eastAsia="BatangChe" w:hAnsi="Cambria Math" w:cstheme="minorHAnsi"/>
                                <w:i/>
                                <w:iCs/>
                              </w:rPr>
                            </m:ctrlPr>
                          </m:sSupPr>
                          <m:e>
                            <m:d>
                              <m:dPr>
                                <m:ctrlPr>
                                  <w:rPr>
                                    <w:rFonts w:ascii="Cambria Math" w:eastAsia="BatangChe" w:hAnsi="Cambria Math" w:cstheme="minorHAnsi"/>
                                    <w:i/>
                                    <w:iCs/>
                                  </w:rPr>
                                </m:ctrlPr>
                              </m:dPr>
                              <m:e>
                                <m:sSubSup>
                                  <m:sSubSupPr>
                                    <m:ctrlPr>
                                      <w:rPr>
                                        <w:rFonts w:ascii="Cambria Math" w:eastAsia="Yu Mincho Demibold" w:hAnsi="Cambria Math" w:cs="Arial"/>
                                        <w:i/>
                                        <w:szCs w:val="24"/>
                                      </w:rPr>
                                    </m:ctrlPr>
                                  </m:sSubSupPr>
                                  <m:e>
                                    <m:r>
                                      <w:rPr>
                                        <w:rFonts w:ascii="Cambria Math" w:eastAsia="Yu Mincho Demibold" w:hAnsi="Cambria Math" w:cs="Arial"/>
                                        <w:szCs w:val="24"/>
                                      </w:rPr>
                                      <m:t>∆</m:t>
                                    </m:r>
                                  </m:e>
                                  <m:sub>
                                    <m:r>
                                      <w:rPr>
                                        <w:rFonts w:ascii="Cambria Math" w:eastAsia="Yu Mincho Demibold" w:hAnsi="Cambria Math" w:cs="Arial"/>
                                        <w:szCs w:val="24"/>
                                      </w:rPr>
                                      <m:t>filter</m:t>
                                    </m:r>
                                  </m:sub>
                                  <m:sup>
                                    <m:r>
                                      <w:rPr>
                                        <w:rFonts w:ascii="Cambria Math" w:eastAsia="Yu Mincho Demibold" w:hAnsi="Cambria Math" w:cs="Arial"/>
                                        <w:szCs w:val="24"/>
                                      </w:rPr>
                                      <m:t>*</m:t>
                                    </m:r>
                                  </m:sup>
                                </m:sSubSup>
                              </m:e>
                            </m:d>
                          </m:e>
                          <m:sup>
                            <m:r>
                              <w:rPr>
                                <w:rFonts w:ascii="Cambria Math" w:eastAsia="BatangChe" w:hAnsi="Cambria Math" w:cstheme="minorHAnsi"/>
                              </w:rPr>
                              <m:t>2</m:t>
                            </m:r>
                          </m:sup>
                        </m:sSup>
                      </m:den>
                    </m:f>
                  </m:e>
                </m:d>
              </m:oMath>
            </m:oMathPara>
          </w:p>
        </w:tc>
        <w:tc>
          <w:tcPr>
            <w:tcW w:w="720" w:type="dxa"/>
            <w:vAlign w:val="center"/>
          </w:tcPr>
          <w:p w14:paraId="13547C88" w14:textId="378F062E" w:rsidR="00285DA0" w:rsidRDefault="00285DA0" w:rsidP="00285DA0">
            <w:pPr>
              <w:spacing w:before="0" w:after="0"/>
              <w:jc w:val="right"/>
            </w:pPr>
            <w:r>
              <w:t>(</w:t>
            </w:r>
            <w:fldSimple w:instr=" SEQ Equation \* ARABIC ">
              <w:r w:rsidR="00330563">
                <w:rPr>
                  <w:noProof/>
                </w:rPr>
                <w:t>22</w:t>
              </w:r>
            </w:fldSimple>
            <w:r>
              <w:t>)</w:t>
            </w:r>
          </w:p>
        </w:tc>
      </w:tr>
      <w:tr w:rsidR="00F511EE" w:rsidRPr="005F15D3" w14:paraId="3176C904" w14:textId="77777777" w:rsidTr="0016420A">
        <w:trPr>
          <w:trHeight w:val="1008"/>
        </w:trPr>
        <w:tc>
          <w:tcPr>
            <w:tcW w:w="8640" w:type="dxa"/>
            <w:vAlign w:val="center"/>
          </w:tcPr>
          <w:p w14:paraId="41B23DE6" w14:textId="656CA62B" w:rsidR="00F511EE" w:rsidRPr="000F612E" w:rsidRDefault="0084229E" w:rsidP="00F511EE">
            <w:pPr>
              <w:spacing w:before="0" w:after="0"/>
              <w:jc w:val="center"/>
              <w:rPr>
                <w:rFonts w:eastAsia="Calibri" w:cs="Times New Roman"/>
                <w:iCs/>
              </w:rPr>
            </w:pPr>
            <m:oMathPara>
              <m:oMathParaPr>
                <m:jc m:val="left"/>
              </m:oMathParaPr>
              <m:oMath>
                <m:sSubSup>
                  <m:sSubSupPr>
                    <m:ctrlPr>
                      <w:rPr>
                        <w:rFonts w:ascii="Cambria Math" w:eastAsia="Yu Mincho Demibold" w:hAnsi="Cambria Math" w:cs="Arial"/>
                        <w:i/>
                        <w:szCs w:val="24"/>
                      </w:rPr>
                    </m:ctrlPr>
                  </m:sSubSupPr>
                  <m:e>
                    <m:r>
                      <w:rPr>
                        <w:rFonts w:ascii="Cambria Math" w:eastAsia="Yu Mincho Demibold" w:hAnsi="Cambria Math" w:cs="Arial"/>
                        <w:szCs w:val="24"/>
                      </w:rPr>
                      <m:t>∆</m:t>
                    </m:r>
                  </m:e>
                  <m:sub>
                    <m:r>
                      <w:rPr>
                        <w:rFonts w:ascii="Cambria Math" w:eastAsia="Yu Mincho Demibold" w:hAnsi="Cambria Math" w:cs="Arial"/>
                        <w:szCs w:val="24"/>
                      </w:rPr>
                      <m:t>filter</m:t>
                    </m:r>
                  </m:sub>
                  <m:sup>
                    <m:r>
                      <w:rPr>
                        <w:rFonts w:ascii="Cambria Math" w:eastAsia="Yu Mincho Demibold" w:hAnsi="Cambria Math" w:cs="Arial"/>
                        <w:szCs w:val="24"/>
                      </w:rPr>
                      <m:t>*</m:t>
                    </m:r>
                  </m:sup>
                </m:sSubSup>
                <m:r>
                  <w:rPr>
                    <w:rFonts w:ascii="Cambria Math" w:eastAsia="Yu Mincho Demibold" w:hAnsi="Cambria Math" w:cs="Arial"/>
                    <w:szCs w:val="24"/>
                  </w:rPr>
                  <m:t>=max</m:t>
                </m:r>
                <m:d>
                  <m:dPr>
                    <m:ctrlPr>
                      <w:rPr>
                        <w:rFonts w:ascii="Cambria Math" w:eastAsia="Yu Mincho Demibold" w:hAnsi="Cambria Math" w:cs="Arial"/>
                        <w:i/>
                        <w:szCs w:val="24"/>
                      </w:rPr>
                    </m:ctrlPr>
                  </m:dPr>
                  <m:e>
                    <m:f>
                      <m:fPr>
                        <m:ctrlPr>
                          <w:rPr>
                            <w:rFonts w:ascii="Cambria Math" w:eastAsia="Yu Mincho Demibold" w:hAnsi="Cambria Math" w:cs="Arial"/>
                            <w:i/>
                            <w:szCs w:val="24"/>
                          </w:rPr>
                        </m:ctrlPr>
                      </m:fPr>
                      <m:num>
                        <m:r>
                          <w:rPr>
                            <w:rFonts w:ascii="Cambria Math" w:eastAsia="Yu Mincho Demibold" w:hAnsi="Cambria Math" w:cs="Arial"/>
                            <w:szCs w:val="24"/>
                          </w:rPr>
                          <m:t>g</m:t>
                        </m:r>
                        <m:sSub>
                          <m:sSubPr>
                            <m:ctrlPr>
                              <w:rPr>
                                <w:rFonts w:ascii="Cambria Math" w:eastAsia="Yu Mincho Demibold" w:hAnsi="Cambria Math" w:cs="Arial"/>
                                <w:i/>
                                <w:szCs w:val="24"/>
                              </w:rPr>
                            </m:ctrlPr>
                          </m:sSubPr>
                          <m:e>
                            <m:r>
                              <w:rPr>
                                <w:rFonts w:ascii="Cambria Math" w:eastAsia="Yu Mincho Demibold" w:hAnsi="Cambria Math" w:cs="Arial"/>
                                <w:szCs w:val="24"/>
                              </w:rPr>
                              <m:t>∆</m:t>
                            </m:r>
                          </m:e>
                          <m:sub>
                            <m:r>
                              <w:rPr>
                                <w:rFonts w:ascii="Cambria Math" w:eastAsia="Yu Mincho Demibold" w:hAnsi="Cambria Math" w:cs="Arial"/>
                                <w:szCs w:val="24"/>
                              </w:rPr>
                              <m:t>filter</m:t>
                            </m:r>
                          </m:sub>
                        </m:sSub>
                      </m:num>
                      <m:den>
                        <m:sSubSup>
                          <m:sSubSupPr>
                            <m:ctrlPr>
                              <w:rPr>
                                <w:rFonts w:ascii="Cambria Math" w:eastAsia="Yu Mincho Demibold" w:hAnsi="Cambria Math" w:cs="Arial"/>
                                <w:i/>
                                <w:szCs w:val="24"/>
                              </w:rPr>
                            </m:ctrlPr>
                          </m:sSubSupPr>
                          <m:e>
                            <m:r>
                              <w:rPr>
                                <w:rFonts w:ascii="Cambria Math" w:eastAsia="Yu Mincho Demibold" w:hAnsi="Cambria Math" w:cs="Arial"/>
                                <w:szCs w:val="24"/>
                              </w:rPr>
                              <m:t>u</m:t>
                            </m:r>
                          </m:e>
                          <m:sub>
                            <m:r>
                              <w:rPr>
                                <w:rFonts w:ascii="Cambria Math" w:eastAsia="Yu Mincho Demibold" w:hAnsi="Cambria Math" w:cs="Arial"/>
                                <w:szCs w:val="24"/>
                              </w:rPr>
                              <m:t>t</m:t>
                            </m:r>
                          </m:sub>
                          <m:sup>
                            <m:r>
                              <w:rPr>
                                <w:rFonts w:ascii="Cambria Math" w:eastAsia="Yu Mincho Demibold" w:hAnsi="Cambria Math" w:cs="Arial"/>
                                <w:szCs w:val="24"/>
                              </w:rPr>
                              <m:t>2</m:t>
                            </m:r>
                          </m:sup>
                        </m:sSubSup>
                      </m:den>
                    </m:f>
                    <m:r>
                      <w:rPr>
                        <w:rFonts w:ascii="Cambria Math" w:eastAsia="Yu Mincho Demibold" w:hAnsi="Cambria Math" w:cs="Arial"/>
                        <w:szCs w:val="24"/>
                      </w:rPr>
                      <m:t xml:space="preserve">, </m:t>
                    </m:r>
                    <m:f>
                      <m:fPr>
                        <m:ctrlPr>
                          <w:rPr>
                            <w:rFonts w:ascii="Cambria Math" w:eastAsia="Yu Mincho Demibold" w:hAnsi="Cambria Math" w:cs="Arial"/>
                            <w:i/>
                            <w:szCs w:val="24"/>
                          </w:rPr>
                        </m:ctrlPr>
                      </m:fPr>
                      <m:num>
                        <m:r>
                          <w:rPr>
                            <w:rFonts w:ascii="Cambria Math" w:eastAsia="Yu Mincho Demibold" w:hAnsi="Cambria Math" w:cs="Arial"/>
                            <w:szCs w:val="24"/>
                          </w:rPr>
                          <m:t>1</m:t>
                        </m:r>
                      </m:num>
                      <m:den>
                        <m:r>
                          <w:rPr>
                            <w:rFonts w:ascii="Cambria Math" w:eastAsia="Yu Mincho Demibold" w:hAnsi="Cambria Math" w:cs="Arial"/>
                            <w:szCs w:val="24"/>
                          </w:rPr>
                          <m:t>2</m:t>
                        </m:r>
                      </m:den>
                    </m:f>
                  </m:e>
                </m:d>
              </m:oMath>
            </m:oMathPara>
          </w:p>
        </w:tc>
        <w:tc>
          <w:tcPr>
            <w:tcW w:w="720" w:type="dxa"/>
            <w:vAlign w:val="center"/>
          </w:tcPr>
          <w:p w14:paraId="6DFD8225" w14:textId="2517BB0E" w:rsidR="00F511EE" w:rsidRDefault="00F511EE" w:rsidP="00F511EE">
            <w:pPr>
              <w:spacing w:before="0" w:after="0"/>
              <w:jc w:val="right"/>
            </w:pPr>
            <w:r>
              <w:t>(</w:t>
            </w:r>
            <w:fldSimple w:instr=" SEQ Equation \* ARABIC ">
              <w:r w:rsidR="00330563">
                <w:rPr>
                  <w:noProof/>
                </w:rPr>
                <w:t>23</w:t>
              </w:r>
            </w:fldSimple>
            <w:r>
              <w:t>)</w:t>
            </w:r>
          </w:p>
        </w:tc>
      </w:tr>
      <w:tr w:rsidR="00F511EE" w:rsidRPr="005F15D3" w14:paraId="4E6341F5" w14:textId="77777777" w:rsidTr="0016420A">
        <w:trPr>
          <w:trHeight w:val="720"/>
        </w:trPr>
        <w:tc>
          <w:tcPr>
            <w:tcW w:w="8640" w:type="dxa"/>
            <w:vAlign w:val="center"/>
          </w:tcPr>
          <w:p w14:paraId="127F3D70" w14:textId="0C6AF215" w:rsidR="00F511EE" w:rsidRPr="000F612E" w:rsidRDefault="0084229E" w:rsidP="00F511EE">
            <w:pPr>
              <w:spacing w:before="0" w:after="0"/>
              <w:jc w:val="center"/>
              <w:rPr>
                <w:rFonts w:eastAsia="Calibri" w:cs="Times New Roman"/>
                <w:szCs w:val="24"/>
              </w:rPr>
            </w:pPr>
            <m:oMathPara>
              <m:oMathParaPr>
                <m:jc m:val="left"/>
              </m:oMathParaPr>
              <m:oMath>
                <m:sSub>
                  <m:sSubPr>
                    <m:ctrlPr>
                      <w:rPr>
                        <w:rFonts w:ascii="Cambria Math" w:eastAsia="Yu Mincho Demibold" w:hAnsi="Cambria Math" w:cs="Arial"/>
                        <w:i/>
                        <w:szCs w:val="24"/>
                      </w:rPr>
                    </m:ctrlPr>
                  </m:sSubPr>
                  <m:e>
                    <m:r>
                      <w:rPr>
                        <w:rFonts w:ascii="Cambria Math" w:eastAsia="Yu Mincho Demibold" w:hAnsi="Cambria Math" w:cs="Arial"/>
                        <w:szCs w:val="24"/>
                      </w:rPr>
                      <m:t>∆</m:t>
                    </m:r>
                  </m:e>
                  <m:sub>
                    <m:r>
                      <w:rPr>
                        <w:rFonts w:ascii="Cambria Math" w:eastAsia="Yu Mincho Demibold" w:hAnsi="Cambria Math" w:cs="Arial"/>
                        <w:szCs w:val="24"/>
                      </w:rPr>
                      <m:t>filter</m:t>
                    </m:r>
                  </m:sub>
                </m:sSub>
                <m:r>
                  <w:rPr>
                    <w:rFonts w:ascii="Cambria Math" w:eastAsia="Yu Mincho Demibold" w:hAnsi="Cambria Math" w:cs="Arial"/>
                    <w:szCs w:val="24"/>
                  </w:rPr>
                  <m:t>=2</m:t>
                </m:r>
                <m:sSup>
                  <m:sSupPr>
                    <m:ctrlPr>
                      <w:rPr>
                        <w:rFonts w:ascii="Cambria Math" w:eastAsia="Yu Mincho Demibold" w:hAnsi="Cambria Math" w:cs="Arial"/>
                        <w:i/>
                        <w:szCs w:val="24"/>
                      </w:rPr>
                    </m:ctrlPr>
                  </m:sSupPr>
                  <m:e>
                    <m:d>
                      <m:dPr>
                        <m:ctrlPr>
                          <w:rPr>
                            <w:rFonts w:ascii="Cambria Math" w:eastAsia="Yu Mincho Demibold" w:hAnsi="Cambria Math" w:cs="Arial"/>
                            <w:i/>
                            <w:szCs w:val="24"/>
                          </w:rPr>
                        </m:ctrlPr>
                      </m:dPr>
                      <m:e>
                        <m:sSub>
                          <m:sSubPr>
                            <m:ctrlPr>
                              <w:rPr>
                                <w:rFonts w:ascii="Cambria Math" w:eastAsia="Yu Mincho Demibold" w:hAnsi="Cambria Math" w:cs="Arial"/>
                                <w:i/>
                                <w:szCs w:val="24"/>
                              </w:rPr>
                            </m:ctrlPr>
                          </m:sSubPr>
                          <m:e>
                            <m:r>
                              <w:rPr>
                                <w:rFonts w:ascii="Cambria Math" w:eastAsia="Yu Mincho Demibold" w:hAnsi="Cambria Math" w:cs="Arial"/>
                                <w:szCs w:val="24"/>
                              </w:rPr>
                              <m:t>∆</m:t>
                            </m:r>
                          </m:e>
                          <m:sub>
                            <m:r>
                              <w:rPr>
                                <w:rFonts w:ascii="Cambria Math" w:eastAsia="Yu Mincho Demibold" w:hAnsi="Cambria Math" w:cs="Arial"/>
                                <w:szCs w:val="24"/>
                              </w:rPr>
                              <m:t>x</m:t>
                            </m:r>
                          </m:sub>
                        </m:sSub>
                        <m:r>
                          <w:rPr>
                            <w:rFonts w:ascii="Cambria Math" w:eastAsia="Yu Mincho Demibold" w:hAnsi="Cambria Math" w:cs="Arial"/>
                            <w:szCs w:val="24"/>
                          </w:rPr>
                          <m:t>×</m:t>
                        </m:r>
                        <m:sSub>
                          <m:sSubPr>
                            <m:ctrlPr>
                              <w:rPr>
                                <w:rFonts w:ascii="Cambria Math" w:eastAsia="Yu Mincho Demibold" w:hAnsi="Cambria Math" w:cs="Arial"/>
                                <w:i/>
                                <w:szCs w:val="24"/>
                              </w:rPr>
                            </m:ctrlPr>
                          </m:sSubPr>
                          <m:e>
                            <m:r>
                              <w:rPr>
                                <w:rFonts w:ascii="Cambria Math" w:eastAsia="Yu Mincho Demibold" w:hAnsi="Cambria Math" w:cs="Arial"/>
                                <w:szCs w:val="24"/>
                              </w:rPr>
                              <m:t>∆</m:t>
                            </m:r>
                          </m:e>
                          <m:sub>
                            <m:r>
                              <w:rPr>
                                <w:rFonts w:ascii="Cambria Math" w:eastAsia="Yu Mincho Demibold" w:hAnsi="Cambria Math" w:cs="Arial"/>
                                <w:szCs w:val="24"/>
                              </w:rPr>
                              <m:t>y</m:t>
                            </m:r>
                          </m:sub>
                        </m:sSub>
                        <m:r>
                          <w:rPr>
                            <w:rFonts w:ascii="Cambria Math" w:eastAsia="Yu Mincho Demibold" w:hAnsi="Cambria Math" w:cs="Arial"/>
                            <w:szCs w:val="24"/>
                          </w:rPr>
                          <m:t>×</m:t>
                        </m:r>
                        <m:sSub>
                          <m:sSubPr>
                            <m:ctrlPr>
                              <w:rPr>
                                <w:rFonts w:ascii="Cambria Math" w:eastAsia="Yu Mincho Demibold" w:hAnsi="Cambria Math" w:cs="Arial"/>
                                <w:i/>
                                <w:szCs w:val="24"/>
                              </w:rPr>
                            </m:ctrlPr>
                          </m:sSubPr>
                          <m:e>
                            <m:r>
                              <w:rPr>
                                <w:rFonts w:ascii="Cambria Math" w:eastAsia="Yu Mincho Demibold" w:hAnsi="Cambria Math" w:cs="Arial"/>
                                <w:szCs w:val="24"/>
                              </w:rPr>
                              <m:t>∆</m:t>
                            </m:r>
                          </m:e>
                          <m:sub>
                            <m:r>
                              <w:rPr>
                                <w:rFonts w:ascii="Cambria Math" w:eastAsia="Yu Mincho Demibold" w:hAnsi="Cambria Math" w:cs="Arial"/>
                                <w:szCs w:val="24"/>
                              </w:rPr>
                              <m:t>z</m:t>
                            </m:r>
                          </m:sub>
                        </m:sSub>
                      </m:e>
                    </m:d>
                  </m:e>
                  <m:sup>
                    <m:box>
                      <m:boxPr>
                        <m:ctrlPr>
                          <w:rPr>
                            <w:rFonts w:ascii="Cambria Math" w:eastAsia="Yu Mincho Demibold" w:hAnsi="Cambria Math" w:cs="Arial"/>
                            <w:i/>
                            <w:szCs w:val="24"/>
                          </w:rPr>
                        </m:ctrlPr>
                      </m:boxPr>
                      <m:e>
                        <m:argPr>
                          <m:argSz m:val="-1"/>
                        </m:argPr>
                        <m:f>
                          <m:fPr>
                            <m:ctrlPr>
                              <w:rPr>
                                <w:rFonts w:ascii="Cambria Math" w:eastAsia="Yu Mincho Demibold" w:hAnsi="Cambria Math" w:cs="Arial"/>
                                <w:i/>
                                <w:szCs w:val="24"/>
                              </w:rPr>
                            </m:ctrlPr>
                          </m:fPr>
                          <m:num>
                            <m:r>
                              <w:rPr>
                                <w:rFonts w:ascii="Cambria Math" w:eastAsia="Yu Mincho Demibold" w:hAnsi="Cambria Math" w:cs="Arial"/>
                                <w:szCs w:val="24"/>
                              </w:rPr>
                              <m:t>1</m:t>
                            </m:r>
                          </m:num>
                          <m:den>
                            <m:r>
                              <w:rPr>
                                <w:rFonts w:ascii="Cambria Math" w:eastAsia="Yu Mincho Demibold" w:hAnsi="Cambria Math" w:cs="Arial"/>
                                <w:szCs w:val="24"/>
                              </w:rPr>
                              <m:t>3</m:t>
                            </m:r>
                          </m:den>
                        </m:f>
                      </m:e>
                    </m:box>
                  </m:sup>
                </m:sSup>
              </m:oMath>
            </m:oMathPara>
          </w:p>
        </w:tc>
        <w:tc>
          <w:tcPr>
            <w:tcW w:w="720" w:type="dxa"/>
            <w:vAlign w:val="center"/>
          </w:tcPr>
          <w:p w14:paraId="3664A6E4" w14:textId="2BAAC6BE" w:rsidR="00F511EE" w:rsidRDefault="00F511EE" w:rsidP="00F511EE">
            <w:pPr>
              <w:spacing w:before="0" w:after="0"/>
              <w:jc w:val="right"/>
            </w:pPr>
            <w:r>
              <w:t>(</w:t>
            </w:r>
            <w:fldSimple w:instr=" SEQ Equation \* ARABIC ">
              <w:r w:rsidR="00330563">
                <w:rPr>
                  <w:noProof/>
                </w:rPr>
                <w:t>24</w:t>
              </w:r>
            </w:fldSimple>
            <w:r>
              <w:t>)</w:t>
            </w:r>
          </w:p>
        </w:tc>
      </w:tr>
      <w:tr w:rsidR="00F511EE" w:rsidRPr="005F15D3" w14:paraId="6A2AC92D" w14:textId="77777777" w:rsidTr="0016420A">
        <w:trPr>
          <w:trHeight w:val="1008"/>
        </w:trPr>
        <w:tc>
          <w:tcPr>
            <w:tcW w:w="8640" w:type="dxa"/>
            <w:vAlign w:val="center"/>
          </w:tcPr>
          <w:p w14:paraId="3E2A93B9" w14:textId="50F3D1C5" w:rsidR="00F511EE" w:rsidRPr="000F612E" w:rsidRDefault="0084229E" w:rsidP="00F511EE">
            <w:pPr>
              <w:spacing w:before="0" w:after="0"/>
              <w:jc w:val="center"/>
              <w:rPr>
                <w:rFonts w:eastAsia="Calibri" w:cs="Times New Roman"/>
                <w:szCs w:val="24"/>
              </w:rPr>
            </w:pPr>
            <m:oMathPara>
              <m:oMathParaPr>
                <m:jc m:val="left"/>
              </m:oMathParaPr>
              <m:oMath>
                <m:sSub>
                  <m:sSubPr>
                    <m:ctrlPr>
                      <w:rPr>
                        <w:rFonts w:ascii="Cambria Math" w:eastAsia="Yu Mincho Demibold" w:hAnsi="Cambria Math" w:cs="Arial"/>
                        <w:i/>
                        <w:szCs w:val="24"/>
                      </w:rPr>
                    </m:ctrlPr>
                  </m:sSubPr>
                  <m:e>
                    <m:r>
                      <w:rPr>
                        <w:rFonts w:ascii="Cambria Math" w:eastAsia="Yu Mincho Demibold" w:hAnsi="Cambria Math" w:cs="Arial"/>
                        <w:szCs w:val="24"/>
                      </w:rPr>
                      <m:t>u</m:t>
                    </m:r>
                  </m:e>
                  <m:sub>
                    <m:r>
                      <w:rPr>
                        <w:rFonts w:ascii="Cambria Math" w:eastAsia="Yu Mincho Demibold" w:hAnsi="Cambria Math" w:cs="Arial"/>
                        <w:szCs w:val="24"/>
                      </w:rPr>
                      <m:t>t</m:t>
                    </m:r>
                  </m:sub>
                </m:sSub>
                <m:r>
                  <w:rPr>
                    <w:rFonts w:ascii="Cambria Math" w:eastAsia="Yu Mincho Demibold" w:hAnsi="Cambria Math" w:cs="Arial"/>
                    <w:szCs w:val="24"/>
                  </w:rPr>
                  <m:t>=</m:t>
                </m:r>
                <m:f>
                  <m:fPr>
                    <m:ctrlPr>
                      <w:rPr>
                        <w:rFonts w:ascii="Cambria Math" w:eastAsia="Yu Mincho Demibold" w:hAnsi="Cambria Math" w:cs="Arial"/>
                        <w:i/>
                        <w:szCs w:val="24"/>
                      </w:rPr>
                    </m:ctrlPr>
                  </m:fPr>
                  <m:num>
                    <m:r>
                      <w:rPr>
                        <w:rFonts w:ascii="Cambria Math" w:eastAsia="Yu Mincho Demibold" w:hAnsi="Cambria Math" w:cs="Arial"/>
                        <w:szCs w:val="24"/>
                      </w:rPr>
                      <m:t>g</m:t>
                    </m:r>
                    <m:sSubSup>
                      <m:sSubSupPr>
                        <m:ctrlPr>
                          <w:rPr>
                            <w:rFonts w:ascii="Cambria Math" w:eastAsia="Yu Mincho Demibold" w:hAnsi="Cambria Math" w:cs="Arial"/>
                            <w:i/>
                            <w:szCs w:val="24"/>
                          </w:rPr>
                        </m:ctrlPr>
                      </m:sSubSupPr>
                      <m:e>
                        <m:r>
                          <w:rPr>
                            <w:rFonts w:ascii="Cambria Math" w:eastAsia="Yu Mincho Demibold" w:hAnsi="Cambria Math" w:cs="Arial"/>
                            <w:szCs w:val="24"/>
                          </w:rPr>
                          <m:t>d</m:t>
                        </m:r>
                      </m:e>
                      <m:sub>
                        <m:r>
                          <w:rPr>
                            <w:rFonts w:ascii="Cambria Math" w:eastAsia="Yu Mincho Demibold" w:hAnsi="Cambria Math" w:cs="Arial"/>
                            <w:szCs w:val="24"/>
                          </w:rPr>
                          <m:t>CGP</m:t>
                        </m:r>
                      </m:sub>
                      <m:sup>
                        <m:r>
                          <w:rPr>
                            <w:rFonts w:ascii="Cambria Math" w:eastAsia="Yu Mincho Demibold" w:hAnsi="Cambria Math" w:cs="Arial"/>
                            <w:szCs w:val="24"/>
                          </w:rPr>
                          <m:t>2</m:t>
                        </m:r>
                      </m:sup>
                    </m:sSubSup>
                    <m:d>
                      <m:dPr>
                        <m:ctrlPr>
                          <w:rPr>
                            <w:rFonts w:ascii="Cambria Math" w:eastAsia="Yu Mincho Demibold" w:hAnsi="Cambria Math" w:cs="Arial"/>
                            <w:i/>
                            <w:szCs w:val="24"/>
                          </w:rPr>
                        </m:ctrlPr>
                      </m:dPr>
                      <m:e>
                        <m:sSub>
                          <m:sSubPr>
                            <m:ctrlPr>
                              <w:rPr>
                                <w:rFonts w:ascii="Cambria Math" w:eastAsia="Yu Mincho Demibold" w:hAnsi="Cambria Math" w:cs="Arial"/>
                                <w:i/>
                                <w:szCs w:val="24"/>
                              </w:rPr>
                            </m:ctrlPr>
                          </m:sSubPr>
                          <m:e>
                            <m:r>
                              <w:rPr>
                                <w:rFonts w:ascii="Cambria Math" w:eastAsia="Yu Mincho Demibold" w:hAnsi="Cambria Math" w:cs="Arial"/>
                                <w:szCs w:val="24"/>
                              </w:rPr>
                              <m:t>ρ</m:t>
                            </m:r>
                          </m:e>
                          <m:sub>
                            <m:r>
                              <w:rPr>
                                <w:rFonts w:ascii="Cambria Math" w:eastAsia="Yu Mincho Demibold" w:hAnsi="Cambria Math" w:cs="Arial"/>
                                <w:szCs w:val="24"/>
                              </w:rPr>
                              <m:t>CGP</m:t>
                            </m:r>
                          </m:sub>
                        </m:sSub>
                        <m:r>
                          <w:rPr>
                            <w:rFonts w:ascii="Cambria Math" w:eastAsia="Yu Mincho Demibold" w:hAnsi="Cambria Math" w:cs="Arial"/>
                            <w:szCs w:val="24"/>
                          </w:rPr>
                          <m:t>-</m:t>
                        </m:r>
                        <m:sSub>
                          <m:sSubPr>
                            <m:ctrlPr>
                              <w:rPr>
                                <w:rFonts w:ascii="Cambria Math" w:eastAsia="Yu Mincho Demibold" w:hAnsi="Cambria Math" w:cs="Arial"/>
                                <w:i/>
                                <w:szCs w:val="24"/>
                              </w:rPr>
                            </m:ctrlPr>
                          </m:sSubPr>
                          <m:e>
                            <m:r>
                              <w:rPr>
                                <w:rFonts w:ascii="Cambria Math" w:eastAsia="Yu Mincho Demibold" w:hAnsi="Cambria Math" w:cs="Arial"/>
                                <w:szCs w:val="24"/>
                              </w:rPr>
                              <m:t>ρ</m:t>
                            </m:r>
                          </m:e>
                          <m:sub>
                            <m:r>
                              <w:rPr>
                                <w:rFonts w:ascii="Cambria Math" w:eastAsia="Yu Mincho Demibold" w:hAnsi="Cambria Math" w:cs="Arial"/>
                                <w:szCs w:val="24"/>
                              </w:rPr>
                              <m:t>g</m:t>
                            </m:r>
                          </m:sub>
                        </m:sSub>
                      </m:e>
                    </m:d>
                  </m:num>
                  <m:den>
                    <m:sSub>
                      <m:sSubPr>
                        <m:ctrlPr>
                          <w:rPr>
                            <w:rFonts w:ascii="Cambria Math" w:eastAsia="Yu Mincho Demibold" w:hAnsi="Cambria Math" w:cs="Arial"/>
                            <w:i/>
                            <w:szCs w:val="24"/>
                          </w:rPr>
                        </m:ctrlPr>
                      </m:sSubPr>
                      <m:e>
                        <m:r>
                          <w:rPr>
                            <w:rFonts w:ascii="Cambria Math" w:eastAsia="Yu Mincho Demibold" w:hAnsi="Cambria Math" w:cs="Arial"/>
                            <w:szCs w:val="24"/>
                          </w:rPr>
                          <m:t>18μ</m:t>
                        </m:r>
                      </m:e>
                      <m:sub>
                        <m:r>
                          <w:rPr>
                            <w:rFonts w:ascii="Cambria Math" w:eastAsia="Yu Mincho Demibold" w:hAnsi="Cambria Math" w:cs="Arial"/>
                            <w:szCs w:val="24"/>
                          </w:rPr>
                          <m:t>g</m:t>
                        </m:r>
                      </m:sub>
                    </m:sSub>
                  </m:den>
                </m:f>
              </m:oMath>
            </m:oMathPara>
          </w:p>
        </w:tc>
        <w:tc>
          <w:tcPr>
            <w:tcW w:w="720" w:type="dxa"/>
            <w:vAlign w:val="center"/>
          </w:tcPr>
          <w:p w14:paraId="0271FE05" w14:textId="15603B50" w:rsidR="00F511EE" w:rsidRDefault="00F511EE" w:rsidP="00F511EE">
            <w:pPr>
              <w:spacing w:before="0" w:after="0"/>
              <w:jc w:val="right"/>
            </w:pPr>
            <w:r>
              <w:t>(</w:t>
            </w:r>
            <w:fldSimple w:instr=" SEQ Equation \* ARABIC ">
              <w:r w:rsidR="00330563">
                <w:rPr>
                  <w:noProof/>
                </w:rPr>
                <w:t>25</w:t>
              </w:r>
            </w:fldSimple>
            <w:r>
              <w:t>)</w:t>
            </w:r>
          </w:p>
        </w:tc>
      </w:tr>
      <w:tr w:rsidR="00F511EE" w:rsidRPr="005F15D3" w14:paraId="6C2A29DA" w14:textId="77777777" w:rsidTr="00F802AC">
        <w:trPr>
          <w:trHeight w:val="1152"/>
        </w:trPr>
        <w:tc>
          <w:tcPr>
            <w:tcW w:w="8640" w:type="dxa"/>
            <w:vAlign w:val="center"/>
          </w:tcPr>
          <w:p w14:paraId="453B5559" w14:textId="1D028126" w:rsidR="00F511EE" w:rsidRPr="00A03E95" w:rsidRDefault="0084229E" w:rsidP="00122C6F">
            <w:pPr>
              <w:spacing w:before="0" w:after="0"/>
              <w:ind w:left="821" w:hanging="821"/>
              <w:jc w:val="left"/>
              <w:rPr>
                <w:rFonts w:ascii="Cambria Math" w:eastAsia="Calibri" w:hAnsi="Cambria Math" w:cs="Times New Roman"/>
                <w:szCs w:val="24"/>
              </w:rPr>
            </w:pPr>
            <m:oMath>
              <m:sSub>
                <m:sSubPr>
                  <m:ctrlPr>
                    <w:rPr>
                      <w:rFonts w:ascii="Cambria Math" w:eastAsia="BatangChe" w:hAnsi="Cambria Math" w:cstheme="minorHAnsi"/>
                      <w:i/>
                      <w:iCs/>
                    </w:rPr>
                  </m:ctrlPr>
                </m:sSubPr>
                <m:e>
                  <m:r>
                    <w:rPr>
                      <w:rFonts w:ascii="Cambria Math" w:eastAsia="BatangChe" w:hAnsi="Cambria Math" w:cstheme="minorHAnsi"/>
                    </w:rPr>
                    <m:t>a</m:t>
                  </m:r>
                </m:e>
                <m:sub>
                  <m:r>
                    <w:rPr>
                      <w:rFonts w:ascii="Cambria Math" w:eastAsia="BatangChe" w:hAnsi="Cambria Math" w:cstheme="minorHAnsi"/>
                    </w:rPr>
                    <m:t>1-18</m:t>
                  </m:r>
                </m:sub>
              </m:sSub>
            </m:oMath>
            <w:r w:rsidR="00A03E95" w:rsidRPr="00A03E95">
              <w:rPr>
                <w:rFonts w:ascii="Cambria Math" w:eastAsia="Calibri" w:hAnsi="Cambria Math" w:cs="Times New Roman"/>
                <w:sz w:val="20"/>
              </w:rPr>
              <w:t xml:space="preserve"> = [0.75597773, 2.73931487, –5.60196497, –1.65853820, 16.70299223, –0.44145335, 0.18195034, –0.01827347, 0.28441799, –1.943573770, 0.22177961, 0.31175890, </w:t>
            </w:r>
            <w:r w:rsidR="00122C6F">
              <w:rPr>
                <w:rFonts w:ascii="Cambria Math" w:eastAsia="Calibri" w:hAnsi="Cambria Math" w:cs="Times New Roman"/>
                <w:sz w:val="20"/>
              </w:rPr>
              <w:t xml:space="preserve">           </w:t>
            </w:r>
            <w:r w:rsidR="00A03E95" w:rsidRPr="00A03E95">
              <w:rPr>
                <w:rFonts w:ascii="Cambria Math" w:eastAsia="Calibri" w:hAnsi="Cambria Math" w:cs="Times New Roman"/>
                <w:sz w:val="20"/>
              </w:rPr>
              <w:t>–0.15971960, 0.47750002, 0.062794180, 5.13011673, 0.67680355, –0.54535726]</w:t>
            </w:r>
          </w:p>
        </w:tc>
        <w:tc>
          <w:tcPr>
            <w:tcW w:w="720" w:type="dxa"/>
            <w:vAlign w:val="center"/>
          </w:tcPr>
          <w:p w14:paraId="10461898" w14:textId="48D513E3" w:rsidR="00F511EE" w:rsidRDefault="00F511EE" w:rsidP="00F511EE">
            <w:pPr>
              <w:spacing w:before="0" w:after="0"/>
              <w:jc w:val="right"/>
            </w:pPr>
            <w:r>
              <w:t>(</w:t>
            </w:r>
            <w:fldSimple w:instr=" SEQ Equation \* ARABIC ">
              <w:r w:rsidR="00330563">
                <w:rPr>
                  <w:noProof/>
                </w:rPr>
                <w:t>26</w:t>
              </w:r>
            </w:fldSimple>
            <w:r>
              <w:t>)</w:t>
            </w:r>
          </w:p>
        </w:tc>
      </w:tr>
    </w:tbl>
    <w:p w14:paraId="31870C23" w14:textId="77777777" w:rsidR="00784FC3" w:rsidRDefault="00784FC3" w:rsidP="00330563">
      <w:bookmarkStart w:id="4" w:name="_Ref46446357"/>
    </w:p>
    <w:p w14:paraId="5FC47CED" w14:textId="033D57EA" w:rsidR="00B43E7C" w:rsidRDefault="00B43E7C" w:rsidP="00B43E7C">
      <w:pPr>
        <w:pStyle w:val="NoSpacing"/>
      </w:pPr>
      <w:r>
        <w:t xml:space="preserve">Table </w:t>
      </w:r>
      <w:fldSimple w:instr=" SEQ Table \* ARABIC ">
        <w:r w:rsidR="00330563">
          <w:rPr>
            <w:noProof/>
          </w:rPr>
          <w:t>2</w:t>
        </w:r>
      </w:fldSimple>
      <w:bookmarkEnd w:id="4"/>
      <w:r>
        <w:t xml:space="preserve">. </w:t>
      </w:r>
      <w:r w:rsidR="00BA0101">
        <w:t xml:space="preserve">Particle </w:t>
      </w:r>
      <w:r w:rsidR="00A753A4">
        <w:t>properties</w:t>
      </w:r>
      <w:r w:rsidR="00BA0101">
        <w:t xml:space="preserve"> for biomass and bed material (sand).</w:t>
      </w:r>
    </w:p>
    <w:tbl>
      <w:tblPr>
        <w:tblStyle w:val="TableGrid"/>
        <w:tblW w:w="9360" w:type="dxa"/>
        <w:tblBorders>
          <w:insideH w:val="none" w:sz="0" w:space="0" w:color="auto"/>
          <w:insideV w:val="none" w:sz="0" w:space="0" w:color="auto"/>
        </w:tblBorders>
        <w:tblLook w:val="04A0" w:firstRow="1" w:lastRow="0" w:firstColumn="1" w:lastColumn="0" w:noHBand="0" w:noVBand="1"/>
      </w:tblPr>
      <w:tblGrid>
        <w:gridCol w:w="1296"/>
        <w:gridCol w:w="1440"/>
        <w:gridCol w:w="1440"/>
        <w:gridCol w:w="1008"/>
        <w:gridCol w:w="4176"/>
      </w:tblGrid>
      <w:tr w:rsidR="00171F18" w14:paraId="562F4568" w14:textId="77777777" w:rsidTr="00171F18">
        <w:trPr>
          <w:trHeight w:val="576"/>
        </w:trPr>
        <w:tc>
          <w:tcPr>
            <w:tcW w:w="1296" w:type="dxa"/>
            <w:tcBorders>
              <w:top w:val="single" w:sz="4" w:space="0" w:color="auto"/>
              <w:bottom w:val="single" w:sz="4" w:space="0" w:color="auto"/>
            </w:tcBorders>
            <w:vAlign w:val="center"/>
          </w:tcPr>
          <w:p w14:paraId="385FB34B" w14:textId="6BFDE6F1" w:rsidR="00171F18" w:rsidRPr="00554477" w:rsidRDefault="002D3B7D" w:rsidP="00B43E7C">
            <w:pPr>
              <w:spacing w:before="0" w:after="0"/>
              <w:jc w:val="left"/>
            </w:pPr>
            <w:r w:rsidRPr="00554477">
              <w:t>Property</w:t>
            </w:r>
          </w:p>
        </w:tc>
        <w:tc>
          <w:tcPr>
            <w:tcW w:w="1440" w:type="dxa"/>
            <w:tcBorders>
              <w:top w:val="single" w:sz="4" w:space="0" w:color="auto"/>
              <w:bottom w:val="single" w:sz="4" w:space="0" w:color="auto"/>
            </w:tcBorders>
            <w:vAlign w:val="center"/>
          </w:tcPr>
          <w:p w14:paraId="7A00E5CA" w14:textId="6ADE56DD" w:rsidR="00171F18" w:rsidRPr="00554477" w:rsidRDefault="00171F18" w:rsidP="00171F18">
            <w:pPr>
              <w:spacing w:before="0" w:after="0"/>
              <w:jc w:val="left"/>
            </w:pPr>
            <w:r w:rsidRPr="00554477">
              <w:t>Biomass</w:t>
            </w:r>
          </w:p>
        </w:tc>
        <w:tc>
          <w:tcPr>
            <w:tcW w:w="1440" w:type="dxa"/>
            <w:tcBorders>
              <w:top w:val="single" w:sz="4" w:space="0" w:color="auto"/>
              <w:bottom w:val="single" w:sz="4" w:space="0" w:color="auto"/>
            </w:tcBorders>
            <w:vAlign w:val="center"/>
          </w:tcPr>
          <w:p w14:paraId="4A6E195D" w14:textId="633248F0" w:rsidR="00171F18" w:rsidRPr="00554477" w:rsidRDefault="00171F18" w:rsidP="00B43E7C">
            <w:pPr>
              <w:spacing w:before="0" w:after="0"/>
              <w:jc w:val="left"/>
            </w:pPr>
            <w:r w:rsidRPr="00554477">
              <w:t>Sand</w:t>
            </w:r>
          </w:p>
        </w:tc>
        <w:tc>
          <w:tcPr>
            <w:tcW w:w="1008" w:type="dxa"/>
            <w:tcBorders>
              <w:top w:val="single" w:sz="4" w:space="0" w:color="auto"/>
              <w:bottom w:val="single" w:sz="4" w:space="0" w:color="auto"/>
            </w:tcBorders>
            <w:vAlign w:val="center"/>
          </w:tcPr>
          <w:p w14:paraId="7CCFEBCF" w14:textId="62ED12BD" w:rsidR="00171F18" w:rsidRPr="00554477" w:rsidRDefault="00171F18" w:rsidP="00B43E7C">
            <w:pPr>
              <w:spacing w:before="0" w:after="0"/>
              <w:jc w:val="left"/>
            </w:pPr>
            <w:r w:rsidRPr="00554477">
              <w:t>Units</w:t>
            </w:r>
          </w:p>
        </w:tc>
        <w:tc>
          <w:tcPr>
            <w:tcW w:w="4176" w:type="dxa"/>
            <w:tcBorders>
              <w:top w:val="single" w:sz="4" w:space="0" w:color="auto"/>
              <w:bottom w:val="single" w:sz="4" w:space="0" w:color="auto"/>
            </w:tcBorders>
            <w:vAlign w:val="center"/>
          </w:tcPr>
          <w:p w14:paraId="4F965B09" w14:textId="161CC21A" w:rsidR="00171F18" w:rsidRPr="00554477" w:rsidRDefault="00171F18" w:rsidP="00B43E7C">
            <w:pPr>
              <w:spacing w:before="0" w:after="0"/>
              <w:jc w:val="left"/>
            </w:pPr>
            <w:r w:rsidRPr="00554477">
              <w:t>Description</w:t>
            </w:r>
          </w:p>
        </w:tc>
      </w:tr>
      <w:tr w:rsidR="00171F18" w14:paraId="468AA2B3" w14:textId="77777777" w:rsidTr="00A03E95">
        <w:trPr>
          <w:trHeight w:val="360"/>
        </w:trPr>
        <w:tc>
          <w:tcPr>
            <w:tcW w:w="1296" w:type="dxa"/>
            <w:tcBorders>
              <w:top w:val="single" w:sz="4" w:space="0" w:color="auto"/>
            </w:tcBorders>
            <w:vAlign w:val="center"/>
          </w:tcPr>
          <w:p w14:paraId="6E867827" w14:textId="0B4F914F" w:rsidR="00171F18" w:rsidRPr="00554477" w:rsidRDefault="0084229E" w:rsidP="00171F18">
            <w:pPr>
              <w:spacing w:before="0" w:after="0"/>
              <w:jc w:val="left"/>
            </w:pPr>
            <m:oMathPara>
              <m:oMathParaPr>
                <m:jc m:val="left"/>
              </m:oMathParaPr>
              <m:oMath>
                <m:sSub>
                  <m:sSubPr>
                    <m:ctrlPr>
                      <w:rPr>
                        <w:rFonts w:ascii="Cambria Math" w:eastAsia="Yu Mincho Demibold" w:hAnsi="Cambria Math" w:cs="Arial"/>
                      </w:rPr>
                    </m:ctrlPr>
                  </m:sSubPr>
                  <m:e>
                    <m:r>
                      <m:rPr>
                        <m:sty m:val="p"/>
                      </m:rPr>
                      <w:rPr>
                        <w:rFonts w:ascii="Cambria Math" w:eastAsia="Yu Mincho Demibold" w:hAnsi="Cambria Math" w:cs="Arial"/>
                      </w:rPr>
                      <m:t>d</m:t>
                    </m:r>
                  </m:e>
                  <m:sub>
                    <m:r>
                      <m:rPr>
                        <m:sty m:val="p"/>
                      </m:rPr>
                      <w:rPr>
                        <w:rFonts w:ascii="Cambria Math" w:eastAsia="Yu Mincho Demibold" w:hAnsi="Cambria Math" w:cs="Arial"/>
                      </w:rPr>
                      <m:t>p</m:t>
                    </m:r>
                  </m:sub>
                </m:sSub>
              </m:oMath>
            </m:oMathPara>
          </w:p>
        </w:tc>
        <w:tc>
          <w:tcPr>
            <w:tcW w:w="1440" w:type="dxa"/>
            <w:tcBorders>
              <w:top w:val="single" w:sz="4" w:space="0" w:color="auto"/>
            </w:tcBorders>
            <w:vAlign w:val="center"/>
          </w:tcPr>
          <w:p w14:paraId="31A24F7C" w14:textId="466F016B" w:rsidR="00171F18" w:rsidRPr="00554477" w:rsidRDefault="00171F18" w:rsidP="00171F18">
            <w:pPr>
              <w:spacing w:before="0" w:after="0"/>
              <w:jc w:val="left"/>
            </w:pPr>
            <w:r w:rsidRPr="00554477">
              <w:t xml:space="preserve">see </w:t>
            </w:r>
            <w:r w:rsidRPr="00554477">
              <w:fldChar w:fldCharType="begin"/>
            </w:r>
            <w:r w:rsidRPr="00554477">
              <w:instrText xml:space="preserve"> REF _Ref46002903 \h </w:instrText>
            </w:r>
            <w:r w:rsidR="00554477" w:rsidRPr="00554477">
              <w:instrText xml:space="preserve"> \* MERGEFORMAT </w:instrText>
            </w:r>
            <w:r w:rsidRPr="00554477">
              <w:fldChar w:fldCharType="separate"/>
            </w:r>
            <w:r w:rsidR="00330563">
              <w:t xml:space="preserve">Table </w:t>
            </w:r>
            <w:r w:rsidR="00330563">
              <w:rPr>
                <w:noProof/>
              </w:rPr>
              <w:t>3</w:t>
            </w:r>
            <w:r w:rsidRPr="00554477">
              <w:fldChar w:fldCharType="end"/>
            </w:r>
          </w:p>
        </w:tc>
        <w:tc>
          <w:tcPr>
            <w:tcW w:w="1440" w:type="dxa"/>
            <w:tcBorders>
              <w:top w:val="single" w:sz="4" w:space="0" w:color="auto"/>
            </w:tcBorders>
            <w:vAlign w:val="center"/>
          </w:tcPr>
          <w:p w14:paraId="37BC540C" w14:textId="29C4A439" w:rsidR="00171F18" w:rsidRPr="00554477" w:rsidRDefault="00171F18" w:rsidP="00171F18">
            <w:pPr>
              <w:spacing w:before="0" w:after="0"/>
              <w:jc w:val="left"/>
            </w:pPr>
            <w:r w:rsidRPr="00554477">
              <w:t>45</w:t>
            </w:r>
            <w:r w:rsidR="0074472E">
              <w:t>3</w:t>
            </w:r>
          </w:p>
        </w:tc>
        <w:tc>
          <w:tcPr>
            <w:tcW w:w="1008" w:type="dxa"/>
            <w:tcBorders>
              <w:top w:val="single" w:sz="4" w:space="0" w:color="auto"/>
            </w:tcBorders>
            <w:vAlign w:val="center"/>
          </w:tcPr>
          <w:p w14:paraId="4EF12F25" w14:textId="44019F57" w:rsidR="00171F18" w:rsidRPr="00554477" w:rsidRDefault="00171F18" w:rsidP="00171F18">
            <w:pPr>
              <w:spacing w:before="0" w:after="0"/>
              <w:jc w:val="left"/>
            </w:pPr>
            <w:r w:rsidRPr="00554477">
              <w:rPr>
                <w:rFonts w:cs="Arial"/>
              </w:rPr>
              <w:t>µ</w:t>
            </w:r>
            <w:r w:rsidRPr="00554477">
              <w:t>m</w:t>
            </w:r>
          </w:p>
        </w:tc>
        <w:tc>
          <w:tcPr>
            <w:tcW w:w="4176" w:type="dxa"/>
            <w:tcBorders>
              <w:top w:val="single" w:sz="4" w:space="0" w:color="auto"/>
            </w:tcBorders>
            <w:vAlign w:val="center"/>
          </w:tcPr>
          <w:p w14:paraId="15AA6FAB" w14:textId="44CF8A3B" w:rsidR="00171F18" w:rsidRPr="00554477" w:rsidRDefault="00171F18" w:rsidP="00171F18">
            <w:pPr>
              <w:spacing w:before="0" w:after="0"/>
              <w:jc w:val="left"/>
            </w:pPr>
            <w:r w:rsidRPr="00554477">
              <w:t>Particle diameter</w:t>
            </w:r>
          </w:p>
        </w:tc>
      </w:tr>
      <w:tr w:rsidR="00171F18" w14:paraId="5E48F583" w14:textId="77777777" w:rsidTr="00A03E95">
        <w:trPr>
          <w:trHeight w:val="360"/>
        </w:trPr>
        <w:tc>
          <w:tcPr>
            <w:tcW w:w="1296" w:type="dxa"/>
            <w:vAlign w:val="center"/>
          </w:tcPr>
          <w:p w14:paraId="4F9093FA" w14:textId="4637E4E1" w:rsidR="00171F18" w:rsidRPr="00554477" w:rsidRDefault="0084229E" w:rsidP="00171F18">
            <w:pPr>
              <w:spacing w:before="0" w:after="0"/>
              <w:jc w:val="left"/>
            </w:pPr>
            <m:oMathPara>
              <m:oMathParaPr>
                <m:jc m:val="left"/>
              </m:oMathParaPr>
              <m:oMath>
                <m:sSub>
                  <m:sSubPr>
                    <m:ctrlPr>
                      <w:rPr>
                        <w:rFonts w:ascii="Cambria Math" w:eastAsia="Yu Mincho Demibold" w:hAnsi="Cambria Math" w:cs="Arial"/>
                      </w:rPr>
                    </m:ctrlPr>
                  </m:sSubPr>
                  <m:e>
                    <m:r>
                      <m:rPr>
                        <m:sty m:val="p"/>
                      </m:rPr>
                      <w:rPr>
                        <w:rFonts w:ascii="Cambria Math" w:eastAsia="Yu Mincho Demibold" w:hAnsi="Cambria Math" w:cs="Arial"/>
                      </w:rPr>
                      <m:t>ρ</m:t>
                    </m:r>
                  </m:e>
                  <m:sub>
                    <m:r>
                      <m:rPr>
                        <m:sty m:val="p"/>
                      </m:rPr>
                      <w:rPr>
                        <w:rFonts w:ascii="Cambria Math" w:eastAsia="Yu Mincho Demibold" w:hAnsi="Cambria Math" w:cs="Arial"/>
                      </w:rPr>
                      <m:t>p</m:t>
                    </m:r>
                  </m:sub>
                </m:sSub>
              </m:oMath>
            </m:oMathPara>
          </w:p>
        </w:tc>
        <w:tc>
          <w:tcPr>
            <w:tcW w:w="1440" w:type="dxa"/>
            <w:vAlign w:val="center"/>
          </w:tcPr>
          <w:p w14:paraId="5E4EEC06" w14:textId="59C60603" w:rsidR="00171F18" w:rsidRPr="00554477" w:rsidRDefault="00171F18" w:rsidP="00171F18">
            <w:pPr>
              <w:spacing w:before="0" w:after="0"/>
              <w:jc w:val="left"/>
            </w:pPr>
            <w:r w:rsidRPr="00554477">
              <w:t xml:space="preserve">see </w:t>
            </w:r>
            <w:r w:rsidRPr="00554477">
              <w:fldChar w:fldCharType="begin"/>
            </w:r>
            <w:r w:rsidRPr="00554477">
              <w:instrText xml:space="preserve"> REF _Ref46002914 \h </w:instrText>
            </w:r>
            <w:r w:rsidR="00554477" w:rsidRPr="00554477">
              <w:instrText xml:space="preserve"> \* MERGEFORMAT </w:instrText>
            </w:r>
            <w:r w:rsidRPr="00554477">
              <w:fldChar w:fldCharType="separate"/>
            </w:r>
            <w:r w:rsidR="00330563">
              <w:t xml:space="preserve">Table </w:t>
            </w:r>
            <w:r w:rsidR="00330563">
              <w:rPr>
                <w:noProof/>
              </w:rPr>
              <w:t>4</w:t>
            </w:r>
            <w:r w:rsidRPr="00554477">
              <w:fldChar w:fldCharType="end"/>
            </w:r>
          </w:p>
        </w:tc>
        <w:tc>
          <w:tcPr>
            <w:tcW w:w="1440" w:type="dxa"/>
            <w:vAlign w:val="center"/>
          </w:tcPr>
          <w:p w14:paraId="7889CDAF" w14:textId="7212B1B8" w:rsidR="00171F18" w:rsidRPr="00554477" w:rsidRDefault="00171F18" w:rsidP="00171F18">
            <w:pPr>
              <w:spacing w:before="0" w:after="0"/>
              <w:jc w:val="left"/>
            </w:pPr>
            <w:r w:rsidRPr="00554477">
              <w:t>2500</w:t>
            </w:r>
          </w:p>
        </w:tc>
        <w:tc>
          <w:tcPr>
            <w:tcW w:w="1008" w:type="dxa"/>
            <w:vAlign w:val="center"/>
          </w:tcPr>
          <w:p w14:paraId="59A4BA0B" w14:textId="1668DE74" w:rsidR="00171F18" w:rsidRPr="00554477" w:rsidRDefault="00171F18" w:rsidP="00171F18">
            <w:pPr>
              <w:spacing w:before="0" w:after="0"/>
              <w:jc w:val="left"/>
            </w:pPr>
            <w:r w:rsidRPr="00554477">
              <w:t>kg/m</w:t>
            </w:r>
            <w:r w:rsidRPr="00554477">
              <w:rPr>
                <w:vertAlign w:val="superscript"/>
              </w:rPr>
              <w:t>3</w:t>
            </w:r>
          </w:p>
        </w:tc>
        <w:tc>
          <w:tcPr>
            <w:tcW w:w="4176" w:type="dxa"/>
            <w:vAlign w:val="center"/>
          </w:tcPr>
          <w:p w14:paraId="1F82216C" w14:textId="3DF3AE51" w:rsidR="00171F18" w:rsidRPr="00554477" w:rsidRDefault="00171F18" w:rsidP="00171F18">
            <w:pPr>
              <w:spacing w:before="0" w:after="0"/>
              <w:jc w:val="left"/>
            </w:pPr>
            <w:r w:rsidRPr="00554477">
              <w:t>Particle density</w:t>
            </w:r>
          </w:p>
        </w:tc>
      </w:tr>
      <w:tr w:rsidR="00171F18" w14:paraId="3B11A624" w14:textId="77777777" w:rsidTr="00A03E95">
        <w:trPr>
          <w:trHeight w:val="360"/>
        </w:trPr>
        <w:tc>
          <w:tcPr>
            <w:tcW w:w="1296" w:type="dxa"/>
            <w:vAlign w:val="center"/>
          </w:tcPr>
          <w:p w14:paraId="2FFF9528" w14:textId="1D5A88F3" w:rsidR="00171F18" w:rsidRPr="00554477" w:rsidRDefault="0084229E" w:rsidP="00171F18">
            <w:pPr>
              <w:spacing w:before="0" w:after="0"/>
              <w:jc w:val="left"/>
            </w:pPr>
            <m:oMathPara>
              <m:oMathParaPr>
                <m:jc m:val="left"/>
              </m:oMathParaPr>
              <m:oMath>
                <m:sSub>
                  <m:sSubPr>
                    <m:ctrlPr>
                      <w:rPr>
                        <w:rFonts w:ascii="Cambria Math" w:eastAsia="Yu Mincho Demibold" w:hAnsi="Cambria Math" w:cs="Arial"/>
                      </w:rPr>
                    </m:ctrlPr>
                  </m:sSubPr>
                  <m:e>
                    <m:r>
                      <m:rPr>
                        <m:sty m:val="p"/>
                      </m:rPr>
                      <w:rPr>
                        <w:rFonts w:ascii="Cambria Math" w:eastAsia="Yu Mincho Demibold" w:hAnsi="Cambria Math" w:cs="Arial"/>
                      </w:rPr>
                      <m:t>C</m:t>
                    </m:r>
                  </m:e>
                  <m:sub>
                    <m:r>
                      <m:rPr>
                        <m:sty m:val="p"/>
                      </m:rPr>
                      <w:rPr>
                        <w:rFonts w:ascii="Cambria Math" w:eastAsia="Yu Mincho Demibold" w:hAnsi="Cambria Math" w:cs="Arial"/>
                      </w:rPr>
                      <m:t>p</m:t>
                    </m:r>
                  </m:sub>
                </m:sSub>
              </m:oMath>
            </m:oMathPara>
          </w:p>
        </w:tc>
        <w:tc>
          <w:tcPr>
            <w:tcW w:w="1440" w:type="dxa"/>
            <w:vAlign w:val="center"/>
          </w:tcPr>
          <w:p w14:paraId="5E35782F" w14:textId="56594383" w:rsidR="00171F18" w:rsidRPr="00D914C2" w:rsidRDefault="00896903" w:rsidP="00171F18">
            <w:pPr>
              <w:spacing w:before="0" w:after="0"/>
              <w:jc w:val="left"/>
              <w:rPr>
                <w:vertAlign w:val="superscript"/>
              </w:rPr>
            </w:pPr>
            <w:r w:rsidRPr="00D914C2">
              <w:rPr>
                <w:rFonts w:cs="Arial"/>
                <w:vertAlign w:val="superscript"/>
              </w:rPr>
              <w:t>†</w:t>
            </w:r>
          </w:p>
        </w:tc>
        <w:tc>
          <w:tcPr>
            <w:tcW w:w="1440" w:type="dxa"/>
            <w:vAlign w:val="center"/>
          </w:tcPr>
          <w:p w14:paraId="7B09EEF4" w14:textId="6AA781BA" w:rsidR="00171F18" w:rsidRPr="00554477" w:rsidRDefault="00171F18" w:rsidP="00171F18">
            <w:pPr>
              <w:spacing w:before="0" w:after="0"/>
              <w:jc w:val="left"/>
            </w:pPr>
            <w:r w:rsidRPr="00554477">
              <w:t>830</w:t>
            </w:r>
          </w:p>
        </w:tc>
        <w:tc>
          <w:tcPr>
            <w:tcW w:w="1008" w:type="dxa"/>
            <w:vAlign w:val="center"/>
          </w:tcPr>
          <w:p w14:paraId="4720F529" w14:textId="3557C472" w:rsidR="00171F18" w:rsidRPr="00554477" w:rsidRDefault="00171F18" w:rsidP="00171F18">
            <w:pPr>
              <w:spacing w:before="0" w:after="0"/>
              <w:jc w:val="left"/>
            </w:pPr>
            <w:r w:rsidRPr="00554477">
              <w:t>kJ/kg-K</w:t>
            </w:r>
          </w:p>
        </w:tc>
        <w:tc>
          <w:tcPr>
            <w:tcW w:w="4176" w:type="dxa"/>
            <w:vAlign w:val="center"/>
          </w:tcPr>
          <w:p w14:paraId="5669FCBC" w14:textId="7AA783A1" w:rsidR="00171F18" w:rsidRPr="00554477" w:rsidRDefault="00171F18" w:rsidP="00171F18">
            <w:pPr>
              <w:spacing w:before="0" w:after="0"/>
              <w:jc w:val="left"/>
            </w:pPr>
            <w:r w:rsidRPr="00554477">
              <w:t>Particle heat capacity</w:t>
            </w:r>
          </w:p>
        </w:tc>
      </w:tr>
      <w:tr w:rsidR="00171F18" w14:paraId="2D63BB6E" w14:textId="77777777" w:rsidTr="00A03E95">
        <w:trPr>
          <w:trHeight w:val="360"/>
        </w:trPr>
        <w:tc>
          <w:tcPr>
            <w:tcW w:w="1296" w:type="dxa"/>
            <w:vAlign w:val="center"/>
          </w:tcPr>
          <w:p w14:paraId="2F1F97DC" w14:textId="2397CE96" w:rsidR="00171F18" w:rsidRPr="00554477" w:rsidRDefault="00554477" w:rsidP="00171F18">
            <w:pPr>
              <w:spacing w:before="0" w:after="0"/>
              <w:jc w:val="left"/>
            </w:pPr>
            <m:oMathPara>
              <m:oMathParaPr>
                <m:jc m:val="left"/>
              </m:oMathParaPr>
              <m:oMath>
                <m:r>
                  <m:rPr>
                    <m:sty m:val="p"/>
                  </m:rPr>
                  <w:rPr>
                    <w:rFonts w:ascii="Cambria Math" w:eastAsia="Yu Mincho Demibold" w:hAnsi="Cambria Math" w:cs="Arial"/>
                    <w:szCs w:val="24"/>
                  </w:rPr>
                  <m:t>ϕ</m:t>
                </m:r>
              </m:oMath>
            </m:oMathPara>
          </w:p>
        </w:tc>
        <w:tc>
          <w:tcPr>
            <w:tcW w:w="1440" w:type="dxa"/>
            <w:vAlign w:val="center"/>
          </w:tcPr>
          <w:p w14:paraId="62306802" w14:textId="117C9909" w:rsidR="00171F18" w:rsidRPr="00554477" w:rsidRDefault="00171F18" w:rsidP="00171F18">
            <w:pPr>
              <w:spacing w:before="0" w:after="0"/>
              <w:jc w:val="left"/>
            </w:pPr>
            <w:r w:rsidRPr="00554477">
              <w:t>–</w:t>
            </w:r>
          </w:p>
        </w:tc>
        <w:tc>
          <w:tcPr>
            <w:tcW w:w="1440" w:type="dxa"/>
            <w:vAlign w:val="center"/>
          </w:tcPr>
          <w:p w14:paraId="6A119229" w14:textId="44509351" w:rsidR="00171F18" w:rsidRPr="00554477" w:rsidRDefault="00171F18" w:rsidP="00171F18">
            <w:pPr>
              <w:spacing w:before="0" w:after="0"/>
              <w:jc w:val="left"/>
            </w:pPr>
            <w:r w:rsidRPr="00554477">
              <w:t>0.94</w:t>
            </w:r>
          </w:p>
        </w:tc>
        <w:tc>
          <w:tcPr>
            <w:tcW w:w="1008" w:type="dxa"/>
            <w:vAlign w:val="center"/>
          </w:tcPr>
          <w:p w14:paraId="3F21146C" w14:textId="1E7D51D4" w:rsidR="00171F18" w:rsidRPr="00554477" w:rsidRDefault="00171F18" w:rsidP="00171F18">
            <w:pPr>
              <w:spacing w:before="0" w:after="0"/>
              <w:jc w:val="left"/>
            </w:pPr>
            <w:r w:rsidRPr="00554477">
              <w:t>–</w:t>
            </w:r>
          </w:p>
        </w:tc>
        <w:tc>
          <w:tcPr>
            <w:tcW w:w="4176" w:type="dxa"/>
            <w:vAlign w:val="center"/>
          </w:tcPr>
          <w:p w14:paraId="731951CB" w14:textId="22C472AE" w:rsidR="00171F18" w:rsidRPr="00554477" w:rsidRDefault="00171F18" w:rsidP="00171F18">
            <w:pPr>
              <w:spacing w:before="0" w:after="0"/>
              <w:jc w:val="left"/>
            </w:pPr>
            <w:r w:rsidRPr="00554477">
              <w:t>Particle sphericity</w:t>
            </w:r>
          </w:p>
        </w:tc>
      </w:tr>
      <w:tr w:rsidR="00171F18" w14:paraId="03E92974" w14:textId="77777777" w:rsidTr="00A03E95">
        <w:trPr>
          <w:trHeight w:val="360"/>
        </w:trPr>
        <w:tc>
          <w:tcPr>
            <w:tcW w:w="1296" w:type="dxa"/>
            <w:vAlign w:val="center"/>
          </w:tcPr>
          <w:p w14:paraId="6F8E2E06" w14:textId="55AA9862" w:rsidR="00171F18" w:rsidRPr="00554477" w:rsidRDefault="0084229E" w:rsidP="00171F18">
            <w:pPr>
              <w:spacing w:before="0" w:after="0"/>
              <w:jc w:val="left"/>
            </w:pPr>
            <m:oMathPara>
              <m:oMathParaPr>
                <m:jc m:val="left"/>
              </m:oMathParaP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p</m:t>
                    </m:r>
                  </m:sub>
                </m:sSub>
              </m:oMath>
            </m:oMathPara>
          </w:p>
        </w:tc>
        <w:tc>
          <w:tcPr>
            <w:tcW w:w="1440" w:type="dxa"/>
            <w:vAlign w:val="center"/>
          </w:tcPr>
          <w:p w14:paraId="181A7689" w14:textId="16716802" w:rsidR="00171F18" w:rsidRPr="00554477" w:rsidRDefault="00171F18" w:rsidP="00171F18">
            <w:pPr>
              <w:spacing w:before="0" w:after="0"/>
              <w:jc w:val="left"/>
            </w:pPr>
            <w:r w:rsidRPr="00554477">
              <w:t>0.2</w:t>
            </w:r>
          </w:p>
        </w:tc>
        <w:tc>
          <w:tcPr>
            <w:tcW w:w="1440" w:type="dxa"/>
            <w:vAlign w:val="center"/>
          </w:tcPr>
          <w:p w14:paraId="3C8892CB" w14:textId="0867FB25" w:rsidR="00171F18" w:rsidRPr="00554477" w:rsidRDefault="00171F18" w:rsidP="00171F18">
            <w:pPr>
              <w:spacing w:before="0" w:after="0"/>
              <w:jc w:val="left"/>
            </w:pPr>
            <w:r w:rsidRPr="00554477">
              <w:t>0.61</w:t>
            </w:r>
          </w:p>
        </w:tc>
        <w:tc>
          <w:tcPr>
            <w:tcW w:w="1008" w:type="dxa"/>
            <w:vAlign w:val="center"/>
          </w:tcPr>
          <w:p w14:paraId="5E743DE7" w14:textId="70BC70F4" w:rsidR="00171F18" w:rsidRPr="00554477" w:rsidRDefault="00171F18" w:rsidP="00171F18">
            <w:pPr>
              <w:spacing w:before="0" w:after="0"/>
              <w:jc w:val="left"/>
            </w:pPr>
            <w:r w:rsidRPr="00554477">
              <w:t>–</w:t>
            </w:r>
          </w:p>
        </w:tc>
        <w:tc>
          <w:tcPr>
            <w:tcW w:w="4176" w:type="dxa"/>
            <w:vAlign w:val="center"/>
          </w:tcPr>
          <w:p w14:paraId="2C779DB0" w14:textId="583A2910" w:rsidR="00171F18" w:rsidRPr="00554477" w:rsidRDefault="00171F18" w:rsidP="00171F18">
            <w:pPr>
              <w:spacing w:before="0" w:after="0"/>
              <w:jc w:val="left"/>
            </w:pPr>
            <w:r w:rsidRPr="00554477">
              <w:t>Particle–particle coefficient of restitution</w:t>
            </w:r>
          </w:p>
        </w:tc>
      </w:tr>
      <w:tr w:rsidR="00171F18" w14:paraId="29096053" w14:textId="77777777" w:rsidTr="00A03E95">
        <w:trPr>
          <w:trHeight w:val="360"/>
        </w:trPr>
        <w:tc>
          <w:tcPr>
            <w:tcW w:w="1296" w:type="dxa"/>
            <w:vAlign w:val="center"/>
          </w:tcPr>
          <w:p w14:paraId="2774FFEA" w14:textId="49D31E4B" w:rsidR="00171F18" w:rsidRPr="00554477" w:rsidRDefault="0084229E" w:rsidP="00171F18">
            <w:pPr>
              <w:spacing w:before="0" w:after="0"/>
              <w:jc w:val="left"/>
            </w:pPr>
            <m:oMathPara>
              <m:oMathParaPr>
                <m:jc m:val="left"/>
              </m:oMathParaP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w</m:t>
                    </m:r>
                  </m:sub>
                </m:sSub>
              </m:oMath>
            </m:oMathPara>
          </w:p>
        </w:tc>
        <w:tc>
          <w:tcPr>
            <w:tcW w:w="1440" w:type="dxa"/>
            <w:vAlign w:val="center"/>
          </w:tcPr>
          <w:p w14:paraId="68B1EACF" w14:textId="68EA5D2D" w:rsidR="00171F18" w:rsidRPr="00554477" w:rsidRDefault="00171F18" w:rsidP="00171F18">
            <w:pPr>
              <w:spacing w:before="0" w:after="0"/>
              <w:jc w:val="left"/>
            </w:pPr>
            <w:r w:rsidRPr="00554477">
              <w:t>0.2</w:t>
            </w:r>
          </w:p>
        </w:tc>
        <w:tc>
          <w:tcPr>
            <w:tcW w:w="1440" w:type="dxa"/>
            <w:vAlign w:val="center"/>
          </w:tcPr>
          <w:p w14:paraId="4E8A8AB3" w14:textId="4A42332C" w:rsidR="00171F18" w:rsidRPr="00554477" w:rsidRDefault="00171F18" w:rsidP="00171F18">
            <w:pPr>
              <w:spacing w:before="0" w:after="0"/>
              <w:jc w:val="left"/>
            </w:pPr>
            <w:r w:rsidRPr="00554477">
              <w:t>0.61</w:t>
            </w:r>
          </w:p>
        </w:tc>
        <w:tc>
          <w:tcPr>
            <w:tcW w:w="1008" w:type="dxa"/>
            <w:vAlign w:val="center"/>
          </w:tcPr>
          <w:p w14:paraId="33F7D4F0" w14:textId="08462473" w:rsidR="00171F18" w:rsidRPr="00554477" w:rsidRDefault="00171F18" w:rsidP="00171F18">
            <w:pPr>
              <w:spacing w:before="0" w:after="0"/>
              <w:jc w:val="left"/>
            </w:pPr>
            <w:r w:rsidRPr="00554477">
              <w:t>–</w:t>
            </w:r>
          </w:p>
        </w:tc>
        <w:tc>
          <w:tcPr>
            <w:tcW w:w="4176" w:type="dxa"/>
            <w:vAlign w:val="center"/>
          </w:tcPr>
          <w:p w14:paraId="45B0C1D8" w14:textId="7BBDC122" w:rsidR="00171F18" w:rsidRPr="00554477" w:rsidRDefault="00171F18" w:rsidP="00171F18">
            <w:pPr>
              <w:spacing w:before="0" w:after="0"/>
              <w:jc w:val="left"/>
            </w:pPr>
            <w:r w:rsidRPr="00554477">
              <w:t>Particle–wall coefficient of restitution</w:t>
            </w:r>
          </w:p>
        </w:tc>
      </w:tr>
      <w:tr w:rsidR="00171F18" w14:paraId="1C8A0288" w14:textId="77777777" w:rsidTr="00A03E95">
        <w:trPr>
          <w:trHeight w:val="360"/>
        </w:trPr>
        <w:tc>
          <w:tcPr>
            <w:tcW w:w="1296" w:type="dxa"/>
            <w:vAlign w:val="center"/>
          </w:tcPr>
          <w:p w14:paraId="60A4817C" w14:textId="5C5D2038" w:rsidR="00171F18" w:rsidRPr="00554477" w:rsidRDefault="0084229E" w:rsidP="00171F18">
            <w:pPr>
              <w:spacing w:before="0" w:after="0"/>
              <w:jc w:val="left"/>
              <w:rPr>
                <w:rFonts w:eastAsia="Calibri" w:cs="Times New Roman"/>
              </w:rPr>
            </w:pPr>
            <m:oMathPara>
              <m:oMathParaPr>
                <m:jc m:val="left"/>
              </m:oMathParaPr>
              <m:oMath>
                <m:sSub>
                  <m:sSubPr>
                    <m:ctrlPr>
                      <w:rPr>
                        <w:rFonts w:ascii="Cambria Math" w:eastAsia="Calibri" w:hAnsi="Cambria Math" w:cs="Times New Roman"/>
                      </w:rPr>
                    </m:ctrlPr>
                  </m:sSubPr>
                  <m:e>
                    <m:r>
                      <m:rPr>
                        <m:sty m:val="p"/>
                      </m:rPr>
                      <w:rPr>
                        <w:rFonts w:ascii="Cambria Math" w:hAnsi="Cambria Math"/>
                      </w:rPr>
                      <m:t>e</m:t>
                    </m:r>
                    <m:ctrlPr>
                      <w:rPr>
                        <w:rFonts w:ascii="Cambria Math" w:hAnsi="Cambria Math"/>
                      </w:rPr>
                    </m:ctrlPr>
                  </m:e>
                  <m:sub>
                    <m:r>
                      <m:rPr>
                        <m:sty m:val="p"/>
                      </m:rPr>
                      <w:rPr>
                        <w:rFonts w:ascii="Cambria Math" w:hAnsi="Cambria Math"/>
                      </w:rPr>
                      <m:t>s</m:t>
                    </m:r>
                  </m:sub>
                </m:sSub>
              </m:oMath>
            </m:oMathPara>
          </w:p>
        </w:tc>
        <w:tc>
          <w:tcPr>
            <w:tcW w:w="1440" w:type="dxa"/>
            <w:vAlign w:val="center"/>
          </w:tcPr>
          <w:p w14:paraId="22085ACC" w14:textId="640EF7A4" w:rsidR="00171F18" w:rsidRPr="00554477" w:rsidRDefault="00171F18" w:rsidP="00171F18">
            <w:pPr>
              <w:spacing w:before="0" w:after="0"/>
              <w:jc w:val="left"/>
            </w:pPr>
            <w:r w:rsidRPr="00554477">
              <w:t>0.2</w:t>
            </w:r>
          </w:p>
        </w:tc>
        <w:tc>
          <w:tcPr>
            <w:tcW w:w="1440" w:type="dxa"/>
            <w:vAlign w:val="center"/>
          </w:tcPr>
          <w:p w14:paraId="35901B67" w14:textId="1E614B2E" w:rsidR="00171F18" w:rsidRPr="00554477" w:rsidRDefault="000975F4" w:rsidP="00171F18">
            <w:pPr>
              <w:spacing w:before="0" w:after="0"/>
              <w:jc w:val="left"/>
            </w:pPr>
            <w:r w:rsidRPr="00554477">
              <w:t>–</w:t>
            </w:r>
          </w:p>
        </w:tc>
        <w:tc>
          <w:tcPr>
            <w:tcW w:w="1008" w:type="dxa"/>
            <w:vAlign w:val="center"/>
          </w:tcPr>
          <w:p w14:paraId="74780958" w14:textId="3AB93E8C" w:rsidR="00171F18" w:rsidRPr="00554477" w:rsidRDefault="00171F18" w:rsidP="00171F18">
            <w:pPr>
              <w:spacing w:before="0" w:after="0"/>
              <w:jc w:val="left"/>
            </w:pPr>
            <w:r w:rsidRPr="00554477">
              <w:t>–</w:t>
            </w:r>
          </w:p>
        </w:tc>
        <w:tc>
          <w:tcPr>
            <w:tcW w:w="4176" w:type="dxa"/>
            <w:vAlign w:val="center"/>
          </w:tcPr>
          <w:p w14:paraId="3C0B6763" w14:textId="517B0BC8" w:rsidR="00171F18" w:rsidRPr="00554477" w:rsidRDefault="00171F18" w:rsidP="00171F18">
            <w:pPr>
              <w:spacing w:before="0" w:after="0"/>
              <w:jc w:val="left"/>
            </w:pPr>
            <w:r w:rsidRPr="00554477">
              <w:t>Particle-sand coefficient of restitution</w:t>
            </w:r>
          </w:p>
        </w:tc>
      </w:tr>
      <w:tr w:rsidR="00171F18" w14:paraId="5E95910A" w14:textId="77777777" w:rsidTr="00A03E95">
        <w:trPr>
          <w:trHeight w:val="360"/>
        </w:trPr>
        <w:tc>
          <w:tcPr>
            <w:tcW w:w="1296" w:type="dxa"/>
          </w:tcPr>
          <w:p w14:paraId="53133E42" w14:textId="46E98226" w:rsidR="00171F18" w:rsidRPr="00554477" w:rsidRDefault="0084229E" w:rsidP="00171F18">
            <w:pPr>
              <w:spacing w:before="0" w:after="0"/>
              <w:jc w:val="left"/>
            </w:pPr>
            <m:oMathPara>
              <m:oMathParaPr>
                <m:jc m:val="left"/>
              </m:oMathParaPr>
              <m:oMath>
                <m:sSub>
                  <m:sSubPr>
                    <m:ctrlPr>
                      <w:rPr>
                        <w:rFonts w:ascii="Cambria Math" w:eastAsiaTheme="minorEastAsia" w:hAnsi="Cambria Math"/>
                      </w:rPr>
                    </m:ctrlPr>
                  </m:sSubPr>
                  <m:e>
                    <m:r>
                      <m:rPr>
                        <m:sty m:val="p"/>
                      </m:rPr>
                      <w:rPr>
                        <w:rFonts w:ascii="Cambria Math" w:hAnsi="Cambria Math"/>
                      </w:rPr>
                      <m:t>μ</m:t>
                    </m:r>
                    <m:ctrlPr>
                      <w:rPr>
                        <w:rFonts w:ascii="Cambria Math" w:hAnsi="Cambria Math"/>
                      </w:rPr>
                    </m:ctrlPr>
                  </m:e>
                  <m:sub>
                    <m:r>
                      <m:rPr>
                        <m:sty m:val="p"/>
                      </m:rPr>
                      <w:rPr>
                        <w:rFonts w:ascii="Cambria Math" w:hAnsi="Cambria Math"/>
                      </w:rPr>
                      <m:t>p</m:t>
                    </m:r>
                  </m:sub>
                </m:sSub>
              </m:oMath>
            </m:oMathPara>
          </w:p>
        </w:tc>
        <w:tc>
          <w:tcPr>
            <w:tcW w:w="1440" w:type="dxa"/>
            <w:vAlign w:val="center"/>
          </w:tcPr>
          <w:p w14:paraId="254257FD" w14:textId="77C1EE96" w:rsidR="00171F18" w:rsidRPr="00554477" w:rsidRDefault="00171F18" w:rsidP="00171F18">
            <w:pPr>
              <w:spacing w:before="0" w:after="0"/>
              <w:jc w:val="left"/>
            </w:pPr>
            <w:r w:rsidRPr="00554477">
              <w:t>0.1</w:t>
            </w:r>
          </w:p>
        </w:tc>
        <w:tc>
          <w:tcPr>
            <w:tcW w:w="1440" w:type="dxa"/>
            <w:vAlign w:val="center"/>
          </w:tcPr>
          <w:p w14:paraId="24484D8F" w14:textId="0C8A0083" w:rsidR="00171F18" w:rsidRPr="00554477" w:rsidRDefault="00171F18" w:rsidP="00171F18">
            <w:pPr>
              <w:spacing w:before="0" w:after="0"/>
              <w:jc w:val="left"/>
            </w:pPr>
            <w:r w:rsidRPr="00554477">
              <w:t>0.1</w:t>
            </w:r>
          </w:p>
        </w:tc>
        <w:tc>
          <w:tcPr>
            <w:tcW w:w="1008" w:type="dxa"/>
            <w:vAlign w:val="center"/>
          </w:tcPr>
          <w:p w14:paraId="04D429CA" w14:textId="1A4FABA7" w:rsidR="00171F18" w:rsidRPr="00554477" w:rsidRDefault="00171F18" w:rsidP="00171F18">
            <w:pPr>
              <w:spacing w:before="0" w:after="0"/>
              <w:jc w:val="left"/>
            </w:pPr>
            <w:r w:rsidRPr="00554477">
              <w:t>–</w:t>
            </w:r>
          </w:p>
        </w:tc>
        <w:tc>
          <w:tcPr>
            <w:tcW w:w="4176" w:type="dxa"/>
            <w:vAlign w:val="center"/>
          </w:tcPr>
          <w:p w14:paraId="5A53DEC2" w14:textId="69BCE025" w:rsidR="00171F18" w:rsidRPr="00554477" w:rsidRDefault="00171F18" w:rsidP="00171F18">
            <w:pPr>
              <w:spacing w:before="0" w:after="0"/>
              <w:jc w:val="left"/>
            </w:pPr>
            <w:r w:rsidRPr="00554477">
              <w:t>Particle–particle coefficient of friction</w:t>
            </w:r>
          </w:p>
        </w:tc>
      </w:tr>
      <w:tr w:rsidR="00171F18" w14:paraId="2A2704B8" w14:textId="77777777" w:rsidTr="00A03E95">
        <w:trPr>
          <w:trHeight w:val="360"/>
        </w:trPr>
        <w:tc>
          <w:tcPr>
            <w:tcW w:w="1296" w:type="dxa"/>
          </w:tcPr>
          <w:p w14:paraId="183FF0EF" w14:textId="5F496926" w:rsidR="00171F18" w:rsidRPr="00554477" w:rsidRDefault="0084229E" w:rsidP="00171F18">
            <w:pPr>
              <w:tabs>
                <w:tab w:val="left" w:pos="857"/>
              </w:tabs>
              <w:spacing w:before="0" w:after="0"/>
              <w:jc w:val="left"/>
            </w:pPr>
            <m:oMathPara>
              <m:oMathParaPr>
                <m:jc m:val="left"/>
              </m:oMathParaPr>
              <m:oMath>
                <m:sSub>
                  <m:sSubPr>
                    <m:ctrlPr>
                      <w:rPr>
                        <w:rFonts w:ascii="Cambria Math" w:eastAsiaTheme="minorEastAsia" w:hAnsi="Cambria Math"/>
                      </w:rPr>
                    </m:ctrlPr>
                  </m:sSubPr>
                  <m:e>
                    <m:r>
                      <m:rPr>
                        <m:sty m:val="p"/>
                      </m:rPr>
                      <w:rPr>
                        <w:rFonts w:ascii="Cambria Math" w:hAnsi="Cambria Math"/>
                      </w:rPr>
                      <m:t>μ</m:t>
                    </m:r>
                    <m:ctrlPr>
                      <w:rPr>
                        <w:rFonts w:ascii="Cambria Math" w:hAnsi="Cambria Math"/>
                      </w:rPr>
                    </m:ctrlPr>
                  </m:e>
                  <m:sub>
                    <m:r>
                      <m:rPr>
                        <m:sty m:val="p"/>
                      </m:rPr>
                      <w:rPr>
                        <w:rFonts w:ascii="Cambria Math" w:hAnsi="Cambria Math"/>
                      </w:rPr>
                      <m:t>w</m:t>
                    </m:r>
                  </m:sub>
                </m:sSub>
              </m:oMath>
            </m:oMathPara>
          </w:p>
        </w:tc>
        <w:tc>
          <w:tcPr>
            <w:tcW w:w="1440" w:type="dxa"/>
            <w:vAlign w:val="center"/>
          </w:tcPr>
          <w:p w14:paraId="292005F6" w14:textId="65EADE69" w:rsidR="00171F18" w:rsidRPr="00554477" w:rsidRDefault="00171F18" w:rsidP="00171F18">
            <w:pPr>
              <w:spacing w:before="0" w:after="0"/>
              <w:jc w:val="left"/>
            </w:pPr>
            <w:r w:rsidRPr="00554477">
              <w:t>0.2</w:t>
            </w:r>
          </w:p>
        </w:tc>
        <w:tc>
          <w:tcPr>
            <w:tcW w:w="1440" w:type="dxa"/>
            <w:vAlign w:val="center"/>
          </w:tcPr>
          <w:p w14:paraId="680AB2A6" w14:textId="7D3659CD" w:rsidR="00171F18" w:rsidRPr="00554477" w:rsidRDefault="00171F18" w:rsidP="00171F18">
            <w:pPr>
              <w:spacing w:before="0" w:after="0"/>
              <w:jc w:val="left"/>
            </w:pPr>
            <w:r w:rsidRPr="00554477">
              <w:t>0.2</w:t>
            </w:r>
          </w:p>
        </w:tc>
        <w:tc>
          <w:tcPr>
            <w:tcW w:w="1008" w:type="dxa"/>
            <w:vAlign w:val="center"/>
          </w:tcPr>
          <w:p w14:paraId="7D74827C" w14:textId="226E1840" w:rsidR="00171F18" w:rsidRPr="00554477" w:rsidRDefault="00171F18" w:rsidP="00171F18">
            <w:pPr>
              <w:spacing w:before="0" w:after="0"/>
              <w:jc w:val="left"/>
            </w:pPr>
            <w:r w:rsidRPr="00554477">
              <w:t>–</w:t>
            </w:r>
          </w:p>
        </w:tc>
        <w:tc>
          <w:tcPr>
            <w:tcW w:w="4176" w:type="dxa"/>
            <w:vAlign w:val="center"/>
          </w:tcPr>
          <w:p w14:paraId="79BEDCBC" w14:textId="436481D6" w:rsidR="00171F18" w:rsidRPr="00554477" w:rsidRDefault="00171F18" w:rsidP="00171F18">
            <w:pPr>
              <w:spacing w:before="0" w:after="0"/>
              <w:jc w:val="left"/>
            </w:pPr>
            <w:r w:rsidRPr="00554477">
              <w:t>Particle–wall coefficient of friction</w:t>
            </w:r>
          </w:p>
        </w:tc>
      </w:tr>
      <w:tr w:rsidR="00171F18" w14:paraId="3B6A47DE" w14:textId="77777777" w:rsidTr="00A03E95">
        <w:trPr>
          <w:trHeight w:val="360"/>
        </w:trPr>
        <w:tc>
          <w:tcPr>
            <w:tcW w:w="1296" w:type="dxa"/>
            <w:vAlign w:val="center"/>
          </w:tcPr>
          <w:p w14:paraId="6607DC44" w14:textId="5F0201CF" w:rsidR="00171F18" w:rsidRPr="00554477" w:rsidRDefault="0084229E" w:rsidP="00171F18">
            <w:pPr>
              <w:tabs>
                <w:tab w:val="left" w:pos="857"/>
              </w:tabs>
              <w:spacing w:before="0" w:after="0"/>
              <w:jc w:val="left"/>
              <w:rPr>
                <w:rFonts w:eastAsia="Calibri" w:cs="Times New Roman"/>
              </w:rPr>
            </w:pPr>
            <m:oMathPara>
              <m:oMathParaPr>
                <m:jc m:val="left"/>
              </m:oMathParaPr>
              <m:oMath>
                <m:sSub>
                  <m:sSubPr>
                    <m:ctrlPr>
                      <w:rPr>
                        <w:rFonts w:ascii="Cambria Math" w:eastAsia="Calibri" w:hAnsi="Cambria Math" w:cs="Times New Roman"/>
                      </w:rPr>
                    </m:ctrlPr>
                  </m:sSubPr>
                  <m:e>
                    <m:r>
                      <m:rPr>
                        <m:sty m:val="p"/>
                      </m:rPr>
                      <w:rPr>
                        <w:rFonts w:ascii="Cambria Math" w:hAnsi="Cambria Math"/>
                      </w:rPr>
                      <m:t>μ</m:t>
                    </m:r>
                    <m:ctrlPr>
                      <w:rPr>
                        <w:rFonts w:ascii="Cambria Math" w:hAnsi="Cambria Math"/>
                      </w:rPr>
                    </m:ctrlPr>
                  </m:e>
                  <m:sub>
                    <m:r>
                      <m:rPr>
                        <m:sty m:val="p"/>
                      </m:rPr>
                      <w:rPr>
                        <w:rFonts w:ascii="Cambria Math" w:hAnsi="Cambria Math"/>
                      </w:rPr>
                      <m:t>s</m:t>
                    </m:r>
                  </m:sub>
                </m:sSub>
              </m:oMath>
            </m:oMathPara>
          </w:p>
        </w:tc>
        <w:tc>
          <w:tcPr>
            <w:tcW w:w="1440" w:type="dxa"/>
            <w:vAlign w:val="center"/>
          </w:tcPr>
          <w:p w14:paraId="569A0EAB" w14:textId="75E2EBD7" w:rsidR="00171F18" w:rsidRPr="00554477" w:rsidRDefault="00171F18" w:rsidP="00171F18">
            <w:pPr>
              <w:spacing w:before="0" w:after="0"/>
              <w:jc w:val="left"/>
            </w:pPr>
            <w:r w:rsidRPr="00554477">
              <w:t>0.1</w:t>
            </w:r>
          </w:p>
        </w:tc>
        <w:tc>
          <w:tcPr>
            <w:tcW w:w="1440" w:type="dxa"/>
            <w:vAlign w:val="center"/>
          </w:tcPr>
          <w:p w14:paraId="6F319A86" w14:textId="03466C60" w:rsidR="00171F18" w:rsidRPr="00554477" w:rsidRDefault="000975F4" w:rsidP="00171F18">
            <w:pPr>
              <w:spacing w:before="0" w:after="0"/>
              <w:jc w:val="left"/>
            </w:pPr>
            <w:r w:rsidRPr="00554477">
              <w:t>–</w:t>
            </w:r>
          </w:p>
        </w:tc>
        <w:tc>
          <w:tcPr>
            <w:tcW w:w="1008" w:type="dxa"/>
            <w:vAlign w:val="center"/>
          </w:tcPr>
          <w:p w14:paraId="5D01EFCD" w14:textId="74A51634" w:rsidR="00171F18" w:rsidRPr="00554477" w:rsidRDefault="00171F18" w:rsidP="00171F18">
            <w:pPr>
              <w:spacing w:before="0" w:after="0"/>
              <w:jc w:val="left"/>
            </w:pPr>
            <w:r w:rsidRPr="00554477">
              <w:t>–</w:t>
            </w:r>
          </w:p>
        </w:tc>
        <w:tc>
          <w:tcPr>
            <w:tcW w:w="4176" w:type="dxa"/>
            <w:vAlign w:val="center"/>
          </w:tcPr>
          <w:p w14:paraId="2E5985AF" w14:textId="00AAF73F" w:rsidR="00171F18" w:rsidRPr="00554477" w:rsidRDefault="00171F18" w:rsidP="00171F18">
            <w:pPr>
              <w:spacing w:before="0" w:after="0"/>
              <w:jc w:val="left"/>
            </w:pPr>
            <w:r w:rsidRPr="00554477">
              <w:t>Particle-sand coefficient of friction</w:t>
            </w:r>
          </w:p>
        </w:tc>
      </w:tr>
      <w:tr w:rsidR="00171F18" w14:paraId="04F35378" w14:textId="77777777" w:rsidTr="00A03E95">
        <w:trPr>
          <w:trHeight w:val="360"/>
        </w:trPr>
        <w:tc>
          <w:tcPr>
            <w:tcW w:w="1296" w:type="dxa"/>
            <w:vAlign w:val="center"/>
          </w:tcPr>
          <w:p w14:paraId="1DB77B93" w14:textId="12D18962" w:rsidR="00171F18" w:rsidRPr="00554477" w:rsidRDefault="0084229E" w:rsidP="00171F18">
            <w:pPr>
              <w:spacing w:before="0" w:after="0"/>
              <w:jc w:val="left"/>
            </w:pPr>
            <m:oMathPara>
              <m:oMathParaPr>
                <m:jc m:val="left"/>
              </m:oMathParaP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n</m:t>
                    </m:r>
                  </m:sub>
                </m:sSub>
              </m:oMath>
            </m:oMathPara>
          </w:p>
        </w:tc>
        <w:tc>
          <w:tcPr>
            <w:tcW w:w="1440" w:type="dxa"/>
            <w:vAlign w:val="center"/>
          </w:tcPr>
          <w:p w14:paraId="00D667F9" w14:textId="0278DCD2" w:rsidR="00171F18" w:rsidRPr="00554477" w:rsidRDefault="00171F18" w:rsidP="00171F18">
            <w:pPr>
              <w:spacing w:before="0" w:after="0"/>
              <w:jc w:val="left"/>
            </w:pPr>
            <w:r w:rsidRPr="00554477">
              <w:t>100</w:t>
            </w:r>
          </w:p>
        </w:tc>
        <w:tc>
          <w:tcPr>
            <w:tcW w:w="1440" w:type="dxa"/>
            <w:vAlign w:val="center"/>
          </w:tcPr>
          <w:p w14:paraId="230C86E1" w14:textId="4C9164D7" w:rsidR="00171F18" w:rsidRPr="00554477" w:rsidRDefault="00171F18" w:rsidP="00171F18">
            <w:pPr>
              <w:spacing w:before="0" w:after="0"/>
              <w:jc w:val="left"/>
            </w:pPr>
            <w:r w:rsidRPr="00554477">
              <w:t>100</w:t>
            </w:r>
          </w:p>
        </w:tc>
        <w:tc>
          <w:tcPr>
            <w:tcW w:w="1008" w:type="dxa"/>
            <w:vAlign w:val="center"/>
          </w:tcPr>
          <w:p w14:paraId="329F1C5D" w14:textId="31C6BB68" w:rsidR="00171F18" w:rsidRPr="00554477" w:rsidRDefault="00171F18" w:rsidP="00171F18">
            <w:pPr>
              <w:spacing w:before="0" w:after="0"/>
              <w:jc w:val="left"/>
            </w:pPr>
            <w:r w:rsidRPr="00554477">
              <w:t>N/m</w:t>
            </w:r>
          </w:p>
        </w:tc>
        <w:tc>
          <w:tcPr>
            <w:tcW w:w="4176" w:type="dxa"/>
            <w:vAlign w:val="center"/>
          </w:tcPr>
          <w:p w14:paraId="1D0FDF39" w14:textId="6E6BBA8F" w:rsidR="00171F18" w:rsidRPr="00554477" w:rsidRDefault="00171F18" w:rsidP="00171F18">
            <w:pPr>
              <w:spacing w:before="0" w:after="0"/>
              <w:jc w:val="left"/>
            </w:pPr>
            <w:r w:rsidRPr="00554477">
              <w:t>Sand particle spring constant</w:t>
            </w:r>
          </w:p>
        </w:tc>
      </w:tr>
    </w:tbl>
    <w:p w14:paraId="08CDC8BB" w14:textId="1437A484" w:rsidR="00463ECE" w:rsidRPr="00D914C2" w:rsidRDefault="00896903" w:rsidP="00896903">
      <w:pPr>
        <w:pStyle w:val="NoSpacing"/>
        <w:rPr>
          <w:sz w:val="18"/>
          <w:szCs w:val="18"/>
        </w:rPr>
      </w:pPr>
      <w:r w:rsidRPr="00D914C2">
        <w:rPr>
          <w:sz w:val="18"/>
          <w:szCs w:val="18"/>
          <w:vertAlign w:val="superscript"/>
        </w:rPr>
        <w:t>†</w:t>
      </w:r>
      <m:oMath>
        <m:sSub>
          <m:sSubPr>
            <m:ctrlPr>
              <w:rPr>
                <w:rFonts w:ascii="Cambria Math" w:eastAsia="Yu Mincho Demibold" w:hAnsi="Cambria Math" w:cs="Arial"/>
                <w:sz w:val="18"/>
                <w:szCs w:val="18"/>
              </w:rPr>
            </m:ctrlPr>
          </m:sSubPr>
          <m:e>
            <m:r>
              <m:rPr>
                <m:sty m:val="p"/>
              </m:rPr>
              <w:rPr>
                <w:rFonts w:ascii="Cambria Math" w:eastAsia="Yu Mincho Demibold" w:hAnsi="Cambria Math" w:cs="Arial"/>
                <w:sz w:val="18"/>
                <w:szCs w:val="18"/>
              </w:rPr>
              <m:t>C</m:t>
            </m:r>
          </m:e>
          <m:sub>
            <m:r>
              <m:rPr>
                <m:sty m:val="p"/>
              </m:rPr>
              <w:rPr>
                <w:rFonts w:ascii="Cambria Math" w:eastAsia="Yu Mincho Demibold" w:hAnsi="Cambria Math" w:cs="Arial"/>
                <w:sz w:val="18"/>
                <w:szCs w:val="18"/>
              </w:rPr>
              <m:t>p</m:t>
            </m:r>
          </m:sub>
        </m:sSub>
      </m:oMath>
      <w:r w:rsidR="00D914C2" w:rsidRPr="00D914C2">
        <w:rPr>
          <w:sz w:val="18"/>
          <w:szCs w:val="18"/>
        </w:rPr>
        <w:t xml:space="preserve"> calculated based on particle composition</w:t>
      </w:r>
    </w:p>
    <w:p w14:paraId="44FE78B1" w14:textId="77777777" w:rsidR="00896903" w:rsidRDefault="00896903" w:rsidP="00017684"/>
    <w:p w14:paraId="75E5AEC2" w14:textId="67D800A1" w:rsidR="00421E98" w:rsidRDefault="00421E98" w:rsidP="00421E98">
      <w:pPr>
        <w:pStyle w:val="NoSpacing"/>
      </w:pPr>
      <w:bookmarkStart w:id="5" w:name="_Ref46002903"/>
      <w:r>
        <w:t xml:space="preserve">Table </w:t>
      </w:r>
      <w:fldSimple w:instr=" SEQ Table \* ARABIC ">
        <w:r w:rsidR="00330563">
          <w:rPr>
            <w:noProof/>
          </w:rPr>
          <w:t>3</w:t>
        </w:r>
      </w:fldSimple>
      <w:bookmarkEnd w:id="5"/>
      <w:r>
        <w:t xml:space="preserve">. </w:t>
      </w:r>
      <w:r w:rsidR="007073C5">
        <w:t>P</w:t>
      </w:r>
      <w:r w:rsidR="007073C5" w:rsidRPr="007073C5">
        <w:t>article size distribution of</w:t>
      </w:r>
      <w:r w:rsidR="007073C5">
        <w:t xml:space="preserve"> biomass feedstock.</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885"/>
        <w:gridCol w:w="1440"/>
        <w:gridCol w:w="1530"/>
      </w:tblGrid>
      <w:tr w:rsidR="00883CE8" w14:paraId="16744F5F" w14:textId="55DD1D25" w:rsidTr="000975F4">
        <w:trPr>
          <w:trHeight w:val="720"/>
        </w:trPr>
        <w:tc>
          <w:tcPr>
            <w:tcW w:w="1885" w:type="dxa"/>
            <w:tcBorders>
              <w:top w:val="single" w:sz="4" w:space="0" w:color="auto"/>
              <w:bottom w:val="single" w:sz="4" w:space="0" w:color="auto"/>
            </w:tcBorders>
            <w:vAlign w:val="center"/>
          </w:tcPr>
          <w:p w14:paraId="59FC34CE" w14:textId="4D6F287E" w:rsidR="00883CE8" w:rsidRDefault="00883CE8" w:rsidP="00421E98">
            <w:pPr>
              <w:spacing w:before="0" w:after="0"/>
              <w:jc w:val="left"/>
            </w:pPr>
            <w:r>
              <w:lastRenderedPageBreak/>
              <w:t>Sauter mean diameter (</w:t>
            </w:r>
            <w:r>
              <w:rPr>
                <w:rFonts w:cs="Arial"/>
              </w:rPr>
              <w:t>µ</w:t>
            </w:r>
            <w:r>
              <w:t>m)</w:t>
            </w:r>
          </w:p>
        </w:tc>
        <w:tc>
          <w:tcPr>
            <w:tcW w:w="1440" w:type="dxa"/>
            <w:tcBorders>
              <w:top w:val="single" w:sz="4" w:space="0" w:color="auto"/>
              <w:bottom w:val="single" w:sz="4" w:space="0" w:color="auto"/>
            </w:tcBorders>
            <w:vAlign w:val="center"/>
          </w:tcPr>
          <w:p w14:paraId="3B82A72A" w14:textId="6206FC30" w:rsidR="00883CE8" w:rsidRDefault="00883CE8" w:rsidP="00D907F9">
            <w:pPr>
              <w:spacing w:before="0" w:after="0"/>
              <w:jc w:val="left"/>
            </w:pPr>
            <w:r w:rsidRPr="00421E98">
              <w:t>Mass fraction</w:t>
            </w:r>
            <w:r>
              <w:t xml:space="preserve"> (%)</w:t>
            </w:r>
          </w:p>
        </w:tc>
        <w:tc>
          <w:tcPr>
            <w:tcW w:w="1530" w:type="dxa"/>
            <w:tcBorders>
              <w:top w:val="single" w:sz="4" w:space="0" w:color="auto"/>
              <w:bottom w:val="single" w:sz="4" w:space="0" w:color="auto"/>
            </w:tcBorders>
            <w:vAlign w:val="center"/>
          </w:tcPr>
          <w:p w14:paraId="1EB40151" w14:textId="158DEF64" w:rsidR="00883CE8" w:rsidRPr="00421E98" w:rsidRDefault="00883CE8" w:rsidP="00883CE8">
            <w:pPr>
              <w:spacing w:before="0" w:after="0"/>
              <w:jc w:val="left"/>
            </w:pPr>
            <w:r>
              <w:t>Mass flow rate (kg/h)</w:t>
            </w:r>
          </w:p>
        </w:tc>
      </w:tr>
      <w:tr w:rsidR="00883CE8" w14:paraId="4D53F0EC" w14:textId="7AA330FA" w:rsidTr="000975F4">
        <w:trPr>
          <w:trHeight w:val="360"/>
        </w:trPr>
        <w:tc>
          <w:tcPr>
            <w:tcW w:w="1885" w:type="dxa"/>
            <w:tcBorders>
              <w:top w:val="single" w:sz="4" w:space="0" w:color="auto"/>
            </w:tcBorders>
            <w:vAlign w:val="center"/>
          </w:tcPr>
          <w:p w14:paraId="07159A99" w14:textId="06F65272" w:rsidR="00883CE8" w:rsidRPr="00B43E7C" w:rsidRDefault="00883CE8" w:rsidP="00421E98">
            <w:pPr>
              <w:spacing w:before="0" w:after="0"/>
              <w:jc w:val="left"/>
            </w:pPr>
            <w:r w:rsidRPr="00421E98">
              <w:t>278</w:t>
            </w:r>
          </w:p>
        </w:tc>
        <w:tc>
          <w:tcPr>
            <w:tcW w:w="1440" w:type="dxa"/>
            <w:tcBorders>
              <w:top w:val="single" w:sz="4" w:space="0" w:color="auto"/>
            </w:tcBorders>
            <w:vAlign w:val="center"/>
          </w:tcPr>
          <w:p w14:paraId="62D8A411" w14:textId="25DE5F51" w:rsidR="00883CE8" w:rsidRDefault="00883CE8" w:rsidP="00421E98">
            <w:pPr>
              <w:spacing w:before="0" w:after="0"/>
              <w:jc w:val="left"/>
            </w:pPr>
            <w:r>
              <w:t>12.1</w:t>
            </w:r>
          </w:p>
        </w:tc>
        <w:tc>
          <w:tcPr>
            <w:tcW w:w="1530" w:type="dxa"/>
            <w:tcBorders>
              <w:top w:val="single" w:sz="4" w:space="0" w:color="auto"/>
            </w:tcBorders>
            <w:vAlign w:val="center"/>
          </w:tcPr>
          <w:p w14:paraId="619ADBA2" w14:textId="4B1978F2" w:rsidR="00883CE8" w:rsidRDefault="00883CE8" w:rsidP="00883CE8">
            <w:pPr>
              <w:spacing w:before="0" w:after="0"/>
              <w:jc w:val="left"/>
            </w:pPr>
            <w:r w:rsidRPr="00883CE8">
              <w:t>0.018</w:t>
            </w:r>
          </w:p>
        </w:tc>
      </w:tr>
      <w:tr w:rsidR="00883CE8" w14:paraId="1150518A" w14:textId="0CE8B696" w:rsidTr="000975F4">
        <w:trPr>
          <w:trHeight w:val="360"/>
        </w:trPr>
        <w:tc>
          <w:tcPr>
            <w:tcW w:w="1885" w:type="dxa"/>
            <w:vAlign w:val="center"/>
          </w:tcPr>
          <w:p w14:paraId="48FA5AEB" w14:textId="20240CB6" w:rsidR="00883CE8" w:rsidRPr="00B43E7C" w:rsidRDefault="00883CE8" w:rsidP="00421E98">
            <w:pPr>
              <w:spacing w:before="0" w:after="0"/>
              <w:jc w:val="left"/>
            </w:pPr>
            <w:r w:rsidRPr="00421E98">
              <w:t>344</w:t>
            </w:r>
          </w:p>
        </w:tc>
        <w:tc>
          <w:tcPr>
            <w:tcW w:w="1440" w:type="dxa"/>
            <w:vAlign w:val="center"/>
          </w:tcPr>
          <w:p w14:paraId="477EC562" w14:textId="0118FC9F" w:rsidR="00883CE8" w:rsidRDefault="00883CE8" w:rsidP="00421E98">
            <w:pPr>
              <w:spacing w:before="0" w:after="0"/>
              <w:jc w:val="left"/>
            </w:pPr>
            <w:r>
              <w:t>51.0</w:t>
            </w:r>
          </w:p>
        </w:tc>
        <w:tc>
          <w:tcPr>
            <w:tcW w:w="1530" w:type="dxa"/>
            <w:vAlign w:val="center"/>
          </w:tcPr>
          <w:p w14:paraId="56B15F13" w14:textId="11205339" w:rsidR="00883CE8" w:rsidRDefault="00883CE8" w:rsidP="00883CE8">
            <w:pPr>
              <w:spacing w:before="0" w:after="0"/>
              <w:jc w:val="left"/>
            </w:pPr>
            <w:r w:rsidRPr="00883CE8">
              <w:t>0.076</w:t>
            </w:r>
          </w:p>
        </w:tc>
      </w:tr>
      <w:tr w:rsidR="00883CE8" w14:paraId="03C52187" w14:textId="6D9939C9" w:rsidTr="000975F4">
        <w:trPr>
          <w:trHeight w:val="360"/>
        </w:trPr>
        <w:tc>
          <w:tcPr>
            <w:tcW w:w="1885" w:type="dxa"/>
            <w:vAlign w:val="center"/>
          </w:tcPr>
          <w:p w14:paraId="5154CD7C" w14:textId="6F333D40" w:rsidR="00883CE8" w:rsidRPr="00B43E7C" w:rsidRDefault="00883CE8" w:rsidP="00421E98">
            <w:pPr>
              <w:spacing w:before="0" w:after="0"/>
              <w:jc w:val="left"/>
            </w:pPr>
            <w:r w:rsidRPr="00421E98">
              <w:t>426</w:t>
            </w:r>
          </w:p>
        </w:tc>
        <w:tc>
          <w:tcPr>
            <w:tcW w:w="1440" w:type="dxa"/>
            <w:vAlign w:val="center"/>
          </w:tcPr>
          <w:p w14:paraId="3D5BEA49" w14:textId="427DB950" w:rsidR="00883CE8" w:rsidRDefault="00883CE8" w:rsidP="00421E98">
            <w:pPr>
              <w:spacing w:before="0" w:after="0"/>
              <w:jc w:val="left"/>
            </w:pPr>
            <w:r>
              <w:t>34.2</w:t>
            </w:r>
          </w:p>
        </w:tc>
        <w:tc>
          <w:tcPr>
            <w:tcW w:w="1530" w:type="dxa"/>
            <w:vAlign w:val="center"/>
          </w:tcPr>
          <w:p w14:paraId="2A4AC4B7" w14:textId="7A756BF6" w:rsidR="00883CE8" w:rsidRDefault="00883CE8" w:rsidP="00883CE8">
            <w:pPr>
              <w:spacing w:before="0" w:after="0"/>
              <w:jc w:val="left"/>
            </w:pPr>
            <w:r w:rsidRPr="00883CE8">
              <w:t>0.051</w:t>
            </w:r>
          </w:p>
        </w:tc>
      </w:tr>
      <w:tr w:rsidR="00883CE8" w14:paraId="7C4A5FDF" w14:textId="11695B27" w:rsidTr="000975F4">
        <w:trPr>
          <w:trHeight w:val="360"/>
        </w:trPr>
        <w:tc>
          <w:tcPr>
            <w:tcW w:w="1885" w:type="dxa"/>
            <w:vAlign w:val="center"/>
          </w:tcPr>
          <w:p w14:paraId="0B958707" w14:textId="03F1D2DE" w:rsidR="00883CE8" w:rsidRDefault="00883CE8" w:rsidP="00421E98">
            <w:pPr>
              <w:spacing w:before="0" w:after="0"/>
              <w:jc w:val="left"/>
            </w:pPr>
            <w:r w:rsidRPr="00421E98">
              <w:t>543</w:t>
            </w:r>
          </w:p>
        </w:tc>
        <w:tc>
          <w:tcPr>
            <w:tcW w:w="1440" w:type="dxa"/>
            <w:vAlign w:val="center"/>
          </w:tcPr>
          <w:p w14:paraId="0269CA59" w14:textId="443B6BB6" w:rsidR="00883CE8" w:rsidRDefault="00883CE8" w:rsidP="00421E98">
            <w:pPr>
              <w:spacing w:before="0" w:after="0"/>
              <w:jc w:val="left"/>
            </w:pPr>
            <w:r>
              <w:t>2.7</w:t>
            </w:r>
          </w:p>
        </w:tc>
        <w:tc>
          <w:tcPr>
            <w:tcW w:w="1530" w:type="dxa"/>
            <w:vAlign w:val="center"/>
          </w:tcPr>
          <w:p w14:paraId="11DAA343" w14:textId="233DEB64" w:rsidR="00883CE8" w:rsidRDefault="00883CE8" w:rsidP="00883CE8">
            <w:pPr>
              <w:spacing w:before="0" w:after="0"/>
              <w:jc w:val="left"/>
            </w:pPr>
            <w:r w:rsidRPr="00883CE8">
              <w:t>0.004</w:t>
            </w:r>
          </w:p>
        </w:tc>
      </w:tr>
    </w:tbl>
    <w:p w14:paraId="2C34D4FA" w14:textId="01DB4E25" w:rsidR="00421E98" w:rsidRDefault="00421E98" w:rsidP="00017684"/>
    <w:p w14:paraId="35B3CE15" w14:textId="194F2300" w:rsidR="00421E98" w:rsidRDefault="00421E98" w:rsidP="00421E98">
      <w:pPr>
        <w:pStyle w:val="NoSpacing"/>
      </w:pPr>
      <w:bookmarkStart w:id="6" w:name="_Ref46002914"/>
      <w:r>
        <w:t xml:space="preserve">Table </w:t>
      </w:r>
      <w:fldSimple w:instr=" SEQ Table \* ARABIC ">
        <w:r w:rsidR="00330563">
          <w:rPr>
            <w:noProof/>
          </w:rPr>
          <w:t>4</w:t>
        </w:r>
      </w:fldSimple>
      <w:bookmarkEnd w:id="6"/>
      <w:r>
        <w:t xml:space="preserve">. </w:t>
      </w:r>
      <w:r w:rsidR="00401F22">
        <w:t xml:space="preserve">Chemical species composition </w:t>
      </w:r>
      <w:r w:rsidR="00401F22" w:rsidRPr="007073C5">
        <w:t>of</w:t>
      </w:r>
      <w:r w:rsidR="00401F22">
        <w:t xml:space="preserve"> biomass feedstock</w:t>
      </w:r>
      <w:r>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885"/>
        <w:gridCol w:w="1440"/>
        <w:gridCol w:w="1530"/>
      </w:tblGrid>
      <w:tr w:rsidR="00C40EF6" w14:paraId="1A0566BE" w14:textId="211CC564" w:rsidTr="0098409A">
        <w:trPr>
          <w:trHeight w:val="720"/>
        </w:trPr>
        <w:tc>
          <w:tcPr>
            <w:tcW w:w="1885" w:type="dxa"/>
            <w:tcBorders>
              <w:top w:val="single" w:sz="4" w:space="0" w:color="auto"/>
              <w:bottom w:val="single" w:sz="4" w:space="0" w:color="auto"/>
            </w:tcBorders>
            <w:vAlign w:val="center"/>
          </w:tcPr>
          <w:p w14:paraId="767E228F" w14:textId="77D4D3B6" w:rsidR="00C40EF6" w:rsidRDefault="00C40EF6" w:rsidP="00D907F9">
            <w:pPr>
              <w:spacing w:before="0" w:after="0"/>
              <w:jc w:val="left"/>
            </w:pPr>
            <w:r w:rsidRPr="001673AA">
              <w:t>Species</w:t>
            </w:r>
          </w:p>
        </w:tc>
        <w:tc>
          <w:tcPr>
            <w:tcW w:w="1440" w:type="dxa"/>
            <w:tcBorders>
              <w:top w:val="single" w:sz="4" w:space="0" w:color="auto"/>
              <w:bottom w:val="single" w:sz="4" w:space="0" w:color="auto"/>
            </w:tcBorders>
            <w:vAlign w:val="center"/>
          </w:tcPr>
          <w:p w14:paraId="6000CEAB" w14:textId="6ED869C3" w:rsidR="00C40EF6" w:rsidRDefault="00C40EF6" w:rsidP="00D907F9">
            <w:pPr>
              <w:spacing w:before="0" w:after="0"/>
              <w:jc w:val="left"/>
            </w:pPr>
            <w:r w:rsidRPr="00421E98">
              <w:t>Mass fraction</w:t>
            </w:r>
            <w:r>
              <w:t xml:space="preserve"> (%)</w:t>
            </w:r>
          </w:p>
        </w:tc>
        <w:tc>
          <w:tcPr>
            <w:tcW w:w="1530" w:type="dxa"/>
            <w:tcBorders>
              <w:top w:val="single" w:sz="4" w:space="0" w:color="auto"/>
              <w:bottom w:val="single" w:sz="4" w:space="0" w:color="auto"/>
            </w:tcBorders>
            <w:vAlign w:val="center"/>
          </w:tcPr>
          <w:p w14:paraId="67CD47B2" w14:textId="2534FF5D" w:rsidR="00C40EF6" w:rsidRPr="00421E98" w:rsidRDefault="00C40EF6" w:rsidP="00C40EF6">
            <w:pPr>
              <w:spacing w:before="0" w:after="0"/>
              <w:jc w:val="left"/>
            </w:pPr>
            <w:r>
              <w:t>Density (kg/m</w:t>
            </w:r>
            <w:r w:rsidRPr="00C40EF6">
              <w:rPr>
                <w:vertAlign w:val="superscript"/>
              </w:rPr>
              <w:t>3</w:t>
            </w:r>
            <w:r>
              <w:t>)</w:t>
            </w:r>
          </w:p>
        </w:tc>
      </w:tr>
      <w:tr w:rsidR="00C40EF6" w14:paraId="5921390B" w14:textId="4944649C" w:rsidTr="0098409A">
        <w:trPr>
          <w:trHeight w:val="360"/>
        </w:trPr>
        <w:tc>
          <w:tcPr>
            <w:tcW w:w="1885" w:type="dxa"/>
            <w:tcBorders>
              <w:top w:val="single" w:sz="4" w:space="0" w:color="auto"/>
            </w:tcBorders>
            <w:vAlign w:val="center"/>
          </w:tcPr>
          <w:p w14:paraId="5C433AB9" w14:textId="6BFB0B15" w:rsidR="00C40EF6" w:rsidRPr="00B43E7C" w:rsidRDefault="00C40EF6" w:rsidP="00D907F9">
            <w:pPr>
              <w:spacing w:before="0" w:after="0"/>
              <w:jc w:val="left"/>
            </w:pPr>
            <w:r>
              <w:t>Moisture</w:t>
            </w:r>
          </w:p>
        </w:tc>
        <w:tc>
          <w:tcPr>
            <w:tcW w:w="1440" w:type="dxa"/>
            <w:tcBorders>
              <w:top w:val="single" w:sz="4" w:space="0" w:color="auto"/>
            </w:tcBorders>
            <w:vAlign w:val="center"/>
          </w:tcPr>
          <w:p w14:paraId="1A30B1C9" w14:textId="4C1FF5AF" w:rsidR="00C40EF6" w:rsidRDefault="00C40EF6" w:rsidP="00D907F9">
            <w:pPr>
              <w:spacing w:before="0" w:after="0"/>
              <w:jc w:val="left"/>
            </w:pPr>
            <w:r>
              <w:t>4.0</w:t>
            </w:r>
          </w:p>
        </w:tc>
        <w:tc>
          <w:tcPr>
            <w:tcW w:w="1530" w:type="dxa"/>
            <w:tcBorders>
              <w:top w:val="single" w:sz="4" w:space="0" w:color="auto"/>
            </w:tcBorders>
            <w:vAlign w:val="center"/>
          </w:tcPr>
          <w:p w14:paraId="5FD4928E" w14:textId="386170BE" w:rsidR="00C40EF6" w:rsidRDefault="00C40EF6" w:rsidP="00C40EF6">
            <w:pPr>
              <w:spacing w:before="0" w:after="0"/>
              <w:jc w:val="left"/>
            </w:pPr>
            <w:r>
              <w:t>1000</w:t>
            </w:r>
          </w:p>
        </w:tc>
      </w:tr>
      <w:tr w:rsidR="00C40EF6" w14:paraId="42C1E639" w14:textId="79074246" w:rsidTr="0098409A">
        <w:trPr>
          <w:trHeight w:val="360"/>
        </w:trPr>
        <w:tc>
          <w:tcPr>
            <w:tcW w:w="1885" w:type="dxa"/>
            <w:vAlign w:val="center"/>
          </w:tcPr>
          <w:p w14:paraId="6A9650B5" w14:textId="730CD3EF" w:rsidR="00C40EF6" w:rsidRPr="00B43E7C" w:rsidRDefault="00C40EF6" w:rsidP="00D907F9">
            <w:pPr>
              <w:spacing w:before="0" w:after="0"/>
              <w:jc w:val="left"/>
            </w:pPr>
            <w:r>
              <w:t>Wood</w:t>
            </w:r>
          </w:p>
        </w:tc>
        <w:tc>
          <w:tcPr>
            <w:tcW w:w="1440" w:type="dxa"/>
            <w:vAlign w:val="center"/>
          </w:tcPr>
          <w:p w14:paraId="23A3174F" w14:textId="4D898891" w:rsidR="00C40EF6" w:rsidRDefault="00C40EF6" w:rsidP="00D907F9">
            <w:pPr>
              <w:spacing w:before="0" w:after="0"/>
              <w:jc w:val="left"/>
            </w:pPr>
            <w:r>
              <w:t>95.9</w:t>
            </w:r>
          </w:p>
        </w:tc>
        <w:tc>
          <w:tcPr>
            <w:tcW w:w="1530" w:type="dxa"/>
            <w:vAlign w:val="center"/>
          </w:tcPr>
          <w:p w14:paraId="26867ED4" w14:textId="01203343" w:rsidR="00C40EF6" w:rsidRDefault="00C40EF6" w:rsidP="00C40EF6">
            <w:pPr>
              <w:spacing w:before="0" w:after="0"/>
              <w:jc w:val="left"/>
            </w:pPr>
            <w:r>
              <w:t>500</w:t>
            </w:r>
          </w:p>
        </w:tc>
      </w:tr>
      <w:tr w:rsidR="00C40EF6" w14:paraId="4D454051" w14:textId="10BC4730" w:rsidTr="0098409A">
        <w:trPr>
          <w:trHeight w:val="360"/>
        </w:trPr>
        <w:tc>
          <w:tcPr>
            <w:tcW w:w="1885" w:type="dxa"/>
            <w:vAlign w:val="center"/>
          </w:tcPr>
          <w:p w14:paraId="23A9FF36" w14:textId="20651CF6" w:rsidR="00C40EF6" w:rsidRPr="00B43E7C" w:rsidRDefault="00C40EF6" w:rsidP="00D907F9">
            <w:pPr>
              <w:spacing w:before="0" w:after="0"/>
              <w:jc w:val="left"/>
            </w:pPr>
            <w:r>
              <w:t>Ash</w:t>
            </w:r>
          </w:p>
        </w:tc>
        <w:tc>
          <w:tcPr>
            <w:tcW w:w="1440" w:type="dxa"/>
            <w:vAlign w:val="center"/>
          </w:tcPr>
          <w:p w14:paraId="4BB080AD" w14:textId="41135054" w:rsidR="00C40EF6" w:rsidRDefault="00C40EF6" w:rsidP="00D907F9">
            <w:pPr>
              <w:spacing w:before="0" w:after="0"/>
              <w:jc w:val="left"/>
            </w:pPr>
            <w:r>
              <w:t>0.1</w:t>
            </w:r>
          </w:p>
        </w:tc>
        <w:tc>
          <w:tcPr>
            <w:tcW w:w="1530" w:type="dxa"/>
            <w:vAlign w:val="center"/>
          </w:tcPr>
          <w:p w14:paraId="2203AA72" w14:textId="3D638972" w:rsidR="00C40EF6" w:rsidRDefault="00C40EF6" w:rsidP="00C40EF6">
            <w:pPr>
              <w:spacing w:before="0" w:after="0"/>
              <w:jc w:val="left"/>
            </w:pPr>
            <w:r>
              <w:t>2000</w:t>
            </w:r>
          </w:p>
        </w:tc>
      </w:tr>
      <w:tr w:rsidR="00C40EF6" w14:paraId="627A7BCD" w14:textId="01AE9F20" w:rsidTr="0098409A">
        <w:trPr>
          <w:trHeight w:val="360"/>
        </w:trPr>
        <w:tc>
          <w:tcPr>
            <w:tcW w:w="1885" w:type="dxa"/>
            <w:vAlign w:val="center"/>
          </w:tcPr>
          <w:p w14:paraId="74C14A99" w14:textId="6C0AF7F9" w:rsidR="00C40EF6" w:rsidRDefault="00C40EF6" w:rsidP="00D907F9">
            <w:pPr>
              <w:spacing w:before="0" w:after="0"/>
              <w:jc w:val="left"/>
            </w:pPr>
            <w:r>
              <w:t>Char</w:t>
            </w:r>
          </w:p>
        </w:tc>
        <w:tc>
          <w:tcPr>
            <w:tcW w:w="1440" w:type="dxa"/>
            <w:vAlign w:val="center"/>
          </w:tcPr>
          <w:p w14:paraId="3657D45B" w14:textId="027B0C9D" w:rsidR="00C40EF6" w:rsidRDefault="00C40EF6" w:rsidP="00D907F9">
            <w:pPr>
              <w:spacing w:before="0" w:after="0"/>
              <w:jc w:val="left"/>
            </w:pPr>
            <w:r>
              <w:t>0.0</w:t>
            </w:r>
          </w:p>
        </w:tc>
        <w:tc>
          <w:tcPr>
            <w:tcW w:w="1530" w:type="dxa"/>
            <w:vAlign w:val="center"/>
          </w:tcPr>
          <w:p w14:paraId="231B3B96" w14:textId="36241A39" w:rsidR="00C40EF6" w:rsidRDefault="00C40EF6" w:rsidP="00C40EF6">
            <w:pPr>
              <w:spacing w:before="0" w:after="0"/>
              <w:jc w:val="left"/>
            </w:pPr>
            <w:r>
              <w:t>300</w:t>
            </w:r>
          </w:p>
        </w:tc>
      </w:tr>
    </w:tbl>
    <w:p w14:paraId="38800A24" w14:textId="77777777" w:rsidR="002D3B7D" w:rsidRDefault="002D3B7D" w:rsidP="002D3B7D"/>
    <w:p w14:paraId="35BDC0CF" w14:textId="43F7FCD7" w:rsidR="002D3B7D" w:rsidRDefault="002D3B7D" w:rsidP="002D3B7D">
      <w:pPr>
        <w:pStyle w:val="NoSpacing"/>
      </w:pPr>
      <w:r>
        <w:t xml:space="preserve">Table </w:t>
      </w:r>
      <w:fldSimple w:instr=" SEQ Table \* ARABIC ">
        <w:r w:rsidR="00330563">
          <w:rPr>
            <w:noProof/>
          </w:rPr>
          <w:t>5</w:t>
        </w:r>
      </w:fldSimple>
      <w:r>
        <w:t xml:space="preserve">. Simulation </w:t>
      </w:r>
      <w:r w:rsidR="00D76FE5">
        <w:t xml:space="preserve">parameters </w:t>
      </w:r>
      <w:r>
        <w:t>settings.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595"/>
        <w:gridCol w:w="2970"/>
      </w:tblGrid>
      <w:tr w:rsidR="00FA42B0" w14:paraId="2FD3C7F6" w14:textId="77777777" w:rsidTr="00FA42B0">
        <w:trPr>
          <w:trHeight w:val="576"/>
        </w:trPr>
        <w:tc>
          <w:tcPr>
            <w:tcW w:w="3595" w:type="dxa"/>
            <w:tcBorders>
              <w:top w:val="single" w:sz="4" w:space="0" w:color="auto"/>
              <w:bottom w:val="single" w:sz="4" w:space="0" w:color="auto"/>
            </w:tcBorders>
            <w:vAlign w:val="center"/>
          </w:tcPr>
          <w:p w14:paraId="4B9A8DBB" w14:textId="592FB19E" w:rsidR="00FA42B0" w:rsidRDefault="00FA42B0" w:rsidP="002D3B7D">
            <w:pPr>
              <w:spacing w:before="0" w:after="0"/>
              <w:jc w:val="left"/>
            </w:pPr>
            <w:bookmarkStart w:id="7" w:name="_Hlk46914256"/>
            <w:r>
              <w:t>Parameter</w:t>
            </w:r>
          </w:p>
        </w:tc>
        <w:tc>
          <w:tcPr>
            <w:tcW w:w="2970" w:type="dxa"/>
            <w:tcBorders>
              <w:top w:val="single" w:sz="4" w:space="0" w:color="auto"/>
              <w:bottom w:val="single" w:sz="4" w:space="0" w:color="auto"/>
            </w:tcBorders>
            <w:vAlign w:val="center"/>
          </w:tcPr>
          <w:p w14:paraId="033C122F" w14:textId="79A98FFF" w:rsidR="00FA42B0" w:rsidRDefault="00FA42B0" w:rsidP="002D3B7D">
            <w:pPr>
              <w:spacing w:before="0" w:after="0"/>
              <w:jc w:val="left"/>
            </w:pPr>
            <w:r>
              <w:t>Value</w:t>
            </w:r>
          </w:p>
        </w:tc>
      </w:tr>
      <w:tr w:rsidR="00FA42B0" w14:paraId="1D12743E" w14:textId="77777777" w:rsidTr="00A753A4">
        <w:trPr>
          <w:trHeight w:val="360"/>
        </w:trPr>
        <w:tc>
          <w:tcPr>
            <w:tcW w:w="3595" w:type="dxa"/>
            <w:tcBorders>
              <w:top w:val="single" w:sz="4" w:space="0" w:color="auto"/>
            </w:tcBorders>
            <w:vAlign w:val="center"/>
          </w:tcPr>
          <w:p w14:paraId="6AAAECA0" w14:textId="331229C3" w:rsidR="00FA42B0" w:rsidRPr="00B43E7C" w:rsidRDefault="00FA42B0" w:rsidP="002D3B7D">
            <w:pPr>
              <w:spacing w:before="0" w:after="0"/>
              <w:jc w:val="left"/>
            </w:pPr>
            <w:r w:rsidRPr="002D3B7D">
              <w:t>CFD cell size</w:t>
            </w:r>
            <w:r>
              <w:t xml:space="preserve">, </w:t>
            </w:r>
            <m:oMath>
              <m:sSub>
                <m:sSubPr>
                  <m:ctrlPr>
                    <w:rPr>
                      <w:rFonts w:ascii="Cambria Math" w:eastAsia="Yu Mincho Demibold" w:hAnsi="Cambria Math" w:cs="Arial"/>
                      <w:i/>
                      <w:szCs w:val="24"/>
                    </w:rPr>
                  </m:ctrlPr>
                </m:sSubPr>
                <m:e>
                  <m:r>
                    <w:rPr>
                      <w:rFonts w:ascii="Cambria Math" w:eastAsia="Yu Mincho Demibold" w:hAnsi="Cambria Math" w:cs="Arial"/>
                      <w:szCs w:val="24"/>
                    </w:rPr>
                    <m:t>∆</m:t>
                  </m:r>
                </m:e>
                <m:sub>
                  <m:r>
                    <w:rPr>
                      <w:rFonts w:ascii="Cambria Math" w:eastAsia="Yu Mincho Demibold" w:hAnsi="Cambria Math" w:cs="Arial"/>
                      <w:szCs w:val="24"/>
                    </w:rPr>
                    <m:t>x</m:t>
                  </m:r>
                </m:sub>
              </m:sSub>
              <m:r>
                <w:rPr>
                  <w:rFonts w:ascii="Cambria Math" w:eastAsia="Yu Mincho Demibold" w:hAnsi="Cambria Math" w:cs="Arial"/>
                  <w:szCs w:val="24"/>
                </w:rPr>
                <m:t>×</m:t>
              </m:r>
              <m:sSub>
                <m:sSubPr>
                  <m:ctrlPr>
                    <w:rPr>
                      <w:rFonts w:ascii="Cambria Math" w:eastAsia="Yu Mincho Demibold" w:hAnsi="Cambria Math" w:cs="Arial"/>
                      <w:i/>
                      <w:szCs w:val="24"/>
                    </w:rPr>
                  </m:ctrlPr>
                </m:sSubPr>
                <m:e>
                  <m:r>
                    <w:rPr>
                      <w:rFonts w:ascii="Cambria Math" w:eastAsia="Yu Mincho Demibold" w:hAnsi="Cambria Math" w:cs="Arial"/>
                      <w:szCs w:val="24"/>
                    </w:rPr>
                    <m:t>∆</m:t>
                  </m:r>
                </m:e>
                <m:sub>
                  <m:r>
                    <w:rPr>
                      <w:rFonts w:ascii="Cambria Math" w:eastAsia="Yu Mincho Demibold" w:hAnsi="Cambria Math" w:cs="Arial"/>
                      <w:szCs w:val="24"/>
                    </w:rPr>
                    <m:t>y</m:t>
                  </m:r>
                </m:sub>
              </m:sSub>
              <m:r>
                <w:rPr>
                  <w:rFonts w:ascii="Cambria Math" w:eastAsia="Yu Mincho Demibold" w:hAnsi="Cambria Math" w:cs="Arial"/>
                  <w:szCs w:val="24"/>
                </w:rPr>
                <m:t>×</m:t>
              </m:r>
              <m:sSub>
                <m:sSubPr>
                  <m:ctrlPr>
                    <w:rPr>
                      <w:rFonts w:ascii="Cambria Math" w:eastAsia="Yu Mincho Demibold" w:hAnsi="Cambria Math" w:cs="Arial"/>
                      <w:i/>
                      <w:szCs w:val="24"/>
                    </w:rPr>
                  </m:ctrlPr>
                </m:sSubPr>
                <m:e>
                  <m:r>
                    <w:rPr>
                      <w:rFonts w:ascii="Cambria Math" w:eastAsia="Yu Mincho Demibold" w:hAnsi="Cambria Math" w:cs="Arial"/>
                      <w:szCs w:val="24"/>
                    </w:rPr>
                    <m:t>∆</m:t>
                  </m:r>
                </m:e>
                <m:sub>
                  <m:r>
                    <w:rPr>
                      <w:rFonts w:ascii="Cambria Math" w:eastAsia="Yu Mincho Demibold" w:hAnsi="Cambria Math" w:cs="Arial"/>
                      <w:szCs w:val="24"/>
                    </w:rPr>
                    <m:t>z</m:t>
                  </m:r>
                </m:sub>
              </m:sSub>
            </m:oMath>
            <w:r>
              <w:t xml:space="preserve"> </w:t>
            </w:r>
            <w:r w:rsidRPr="002D3B7D">
              <w:t>(m</w:t>
            </w:r>
            <w:r>
              <w:t>m</w:t>
            </w:r>
            <w:r w:rsidRPr="002D3B7D">
              <w:t>)</w:t>
            </w:r>
          </w:p>
        </w:tc>
        <w:tc>
          <w:tcPr>
            <w:tcW w:w="2970" w:type="dxa"/>
            <w:tcBorders>
              <w:top w:val="single" w:sz="4" w:space="0" w:color="auto"/>
            </w:tcBorders>
            <w:vAlign w:val="center"/>
          </w:tcPr>
          <w:p w14:paraId="3A44A22C" w14:textId="6EC55310" w:rsidR="00FA42B0" w:rsidRDefault="00FA42B0" w:rsidP="002D3B7D">
            <w:pPr>
              <w:spacing w:before="0" w:after="0"/>
              <w:jc w:val="left"/>
            </w:pPr>
            <w:r w:rsidRPr="002D3B7D">
              <w:t>4.</w:t>
            </w:r>
            <w:r w:rsidR="00D8438E">
              <w:t>3</w:t>
            </w:r>
            <w:r>
              <w:t xml:space="preserve"> </w:t>
            </w:r>
            <w:r>
              <w:rPr>
                <w:rFonts w:cs="Arial"/>
              </w:rPr>
              <w:t xml:space="preserve">× </w:t>
            </w:r>
            <w:r w:rsidRPr="002D3B7D">
              <w:t>4.4</w:t>
            </w:r>
            <w:r>
              <w:t xml:space="preserve"> </w:t>
            </w:r>
            <w:r>
              <w:rPr>
                <w:rFonts w:cs="Arial"/>
              </w:rPr>
              <w:t xml:space="preserve">× </w:t>
            </w:r>
            <w:r w:rsidRPr="002D3B7D">
              <w:t>4.3</w:t>
            </w:r>
          </w:p>
        </w:tc>
      </w:tr>
      <w:tr w:rsidR="00FA42B0" w14:paraId="33CD25A0" w14:textId="77777777" w:rsidTr="00A753A4">
        <w:trPr>
          <w:trHeight w:val="360"/>
        </w:trPr>
        <w:tc>
          <w:tcPr>
            <w:tcW w:w="3595" w:type="dxa"/>
            <w:vAlign w:val="center"/>
          </w:tcPr>
          <w:p w14:paraId="57951255" w14:textId="53F6E7F4" w:rsidR="00FA42B0" w:rsidRDefault="00FA42B0" w:rsidP="00A753A4">
            <w:pPr>
              <w:spacing w:before="0" w:after="0"/>
              <w:jc w:val="left"/>
            </w:pPr>
            <w:r>
              <w:t xml:space="preserve">Time step, </w:t>
            </w:r>
            <m:oMath>
              <m:sSub>
                <m:sSubPr>
                  <m:ctrlPr>
                    <w:rPr>
                      <w:rFonts w:ascii="Cambria Math" w:eastAsia="Yu Mincho Demibold" w:hAnsi="Cambria Math" w:cs="Arial"/>
                      <w:i/>
                      <w:szCs w:val="24"/>
                    </w:rPr>
                  </m:ctrlPr>
                </m:sSubPr>
                <m:e>
                  <m:r>
                    <w:rPr>
                      <w:rFonts w:ascii="Cambria Math" w:eastAsia="Yu Mincho Demibold" w:hAnsi="Cambria Math" w:cs="Arial"/>
                      <w:szCs w:val="24"/>
                    </w:rPr>
                    <m:t>∆</m:t>
                  </m:r>
                </m:e>
                <m:sub>
                  <m:r>
                    <w:rPr>
                      <w:rFonts w:ascii="Cambria Math" w:eastAsia="Yu Mincho Demibold" w:hAnsi="Cambria Math" w:cs="Arial"/>
                      <w:szCs w:val="24"/>
                    </w:rPr>
                    <m:t>x</m:t>
                  </m:r>
                </m:sub>
              </m:sSub>
            </m:oMath>
            <w:r>
              <w:t xml:space="preserve"> (s)</w:t>
            </w:r>
          </w:p>
        </w:tc>
        <w:tc>
          <w:tcPr>
            <w:tcW w:w="2970" w:type="dxa"/>
            <w:vAlign w:val="center"/>
          </w:tcPr>
          <w:p w14:paraId="0CED2345" w14:textId="09F2241B" w:rsidR="00FA42B0" w:rsidRDefault="00FA42B0" w:rsidP="00A753A4">
            <w:pPr>
              <w:spacing w:before="0" w:after="0"/>
              <w:jc w:val="left"/>
            </w:pPr>
            <w:r>
              <w:t>Variable</w:t>
            </w:r>
          </w:p>
        </w:tc>
      </w:tr>
      <w:tr w:rsidR="00FA42B0" w14:paraId="05832CE7" w14:textId="77777777" w:rsidTr="00A753A4">
        <w:trPr>
          <w:trHeight w:val="360"/>
        </w:trPr>
        <w:tc>
          <w:tcPr>
            <w:tcW w:w="3595" w:type="dxa"/>
            <w:vAlign w:val="center"/>
          </w:tcPr>
          <w:p w14:paraId="680224B2" w14:textId="3461D27A" w:rsidR="00FA42B0" w:rsidRPr="00B43E7C" w:rsidRDefault="00FA42B0" w:rsidP="002D3B7D">
            <w:pPr>
              <w:spacing w:before="0" w:after="0"/>
              <w:jc w:val="left"/>
            </w:pPr>
            <w:r>
              <w:t>Biomass parcel statistical weight</w:t>
            </w:r>
          </w:p>
        </w:tc>
        <w:tc>
          <w:tcPr>
            <w:tcW w:w="2970" w:type="dxa"/>
            <w:vAlign w:val="center"/>
          </w:tcPr>
          <w:p w14:paraId="3546A704" w14:textId="743CB3B4" w:rsidR="00FA42B0" w:rsidRDefault="00FA42B0" w:rsidP="002D3B7D">
            <w:pPr>
              <w:spacing w:before="0" w:after="0"/>
              <w:jc w:val="left"/>
            </w:pPr>
            <w:r>
              <w:t>10</w:t>
            </w:r>
          </w:p>
        </w:tc>
      </w:tr>
      <w:tr w:rsidR="00FA42B0" w14:paraId="18CF48A5" w14:textId="77777777" w:rsidTr="00A753A4">
        <w:trPr>
          <w:trHeight w:val="360"/>
        </w:trPr>
        <w:tc>
          <w:tcPr>
            <w:tcW w:w="3595" w:type="dxa"/>
            <w:vAlign w:val="center"/>
          </w:tcPr>
          <w:p w14:paraId="145E59FC" w14:textId="046A8E87" w:rsidR="00FA42B0" w:rsidRPr="00B43E7C" w:rsidRDefault="00FA42B0" w:rsidP="002D3B7D">
            <w:pPr>
              <w:spacing w:before="0" w:after="0"/>
              <w:jc w:val="left"/>
            </w:pPr>
            <w:r>
              <w:t>Sand parcel statistical weight</w:t>
            </w:r>
          </w:p>
        </w:tc>
        <w:tc>
          <w:tcPr>
            <w:tcW w:w="2970" w:type="dxa"/>
            <w:vAlign w:val="center"/>
          </w:tcPr>
          <w:p w14:paraId="02AED7A4" w14:textId="6BEB0B02" w:rsidR="00FA42B0" w:rsidRDefault="00FA42B0" w:rsidP="002D3B7D">
            <w:pPr>
              <w:spacing w:before="0" w:after="0"/>
              <w:jc w:val="left"/>
            </w:pPr>
            <w:r>
              <w:t>20</w:t>
            </w:r>
          </w:p>
        </w:tc>
      </w:tr>
      <w:tr w:rsidR="00FA42B0" w14:paraId="733A2E4B" w14:textId="77777777" w:rsidTr="00A753A4">
        <w:trPr>
          <w:trHeight w:val="360"/>
        </w:trPr>
        <w:tc>
          <w:tcPr>
            <w:tcW w:w="3595" w:type="dxa"/>
            <w:vAlign w:val="center"/>
          </w:tcPr>
          <w:p w14:paraId="63228E23" w14:textId="1A69AFD8" w:rsidR="00FA42B0" w:rsidRDefault="00FA42B0" w:rsidP="002D3B7D">
            <w:pPr>
              <w:spacing w:before="0" w:after="0"/>
              <w:jc w:val="left"/>
            </w:pPr>
            <w:r>
              <w:t>Gas phase equation of state</w:t>
            </w:r>
          </w:p>
        </w:tc>
        <w:tc>
          <w:tcPr>
            <w:tcW w:w="2970" w:type="dxa"/>
            <w:vAlign w:val="center"/>
          </w:tcPr>
          <w:p w14:paraId="3FB3CC1D" w14:textId="41B0135A" w:rsidR="00FA42B0" w:rsidRDefault="00FA42B0" w:rsidP="002D3B7D">
            <w:pPr>
              <w:spacing w:before="0" w:after="0"/>
              <w:jc w:val="left"/>
            </w:pPr>
            <w:r>
              <w:t>Ideal</w:t>
            </w:r>
          </w:p>
        </w:tc>
      </w:tr>
      <w:bookmarkEnd w:id="7"/>
    </w:tbl>
    <w:p w14:paraId="0BF6F142" w14:textId="77777777" w:rsidR="0010094F" w:rsidRDefault="0010094F" w:rsidP="0032289A"/>
    <w:p w14:paraId="139F5E5B" w14:textId="103822EF" w:rsidR="0032289A" w:rsidRDefault="0010094F" w:rsidP="0010094F">
      <w:pPr>
        <w:pStyle w:val="NoSpacing"/>
      </w:pPr>
      <w:r>
        <w:t xml:space="preserve">Table </w:t>
      </w:r>
      <w:fldSimple w:instr=" SEQ Table \* ARABIC ">
        <w:r w:rsidR="00330563">
          <w:rPr>
            <w:noProof/>
          </w:rPr>
          <w:t>6</w:t>
        </w:r>
      </w:fldSimple>
      <w:r>
        <w:t xml:space="preserve">. </w:t>
      </w:r>
      <w:r w:rsidR="0032289A">
        <w:t>Simulation cases for different gas mixtures where columns denote gas</w:t>
      </w:r>
      <w:del w:id="8" w:author="Oyedeji, Oluwafemi" w:date="2020-07-29T11:39:00Z">
        <w:r w:rsidR="0032289A" w:rsidDel="0010094F">
          <w:delText xml:space="preserve"> percentage</w:delText>
        </w:r>
      </w:del>
      <w:ins w:id="9" w:author="Oyedeji, Oluwafemi" w:date="2020-07-29T11:39:00Z">
        <w:r>
          <w:t xml:space="preserve"> flow rate (m</w:t>
        </w:r>
        <w:r w:rsidRPr="0010094F">
          <w:rPr>
            <w:vertAlign w:val="superscript"/>
          </w:rPr>
          <w:t>3</w:t>
        </w:r>
        <w:r>
          <w:t>/s</w:t>
        </w:r>
      </w:ins>
      <w:ins w:id="10" w:author="Oyedeji, Oluwafemi" w:date="2020-07-29T11:40:00Z">
        <w:r w:rsidR="009805CD">
          <w:t xml:space="preserve"> at 500 </w:t>
        </w:r>
        <w:r w:rsidR="009805CD">
          <w:rPr>
            <w:rFonts w:cs="Arial"/>
          </w:rPr>
          <w:t>°</w:t>
        </w:r>
        <w:r w:rsidR="009805CD">
          <w:t>C</w:t>
        </w:r>
      </w:ins>
      <w:ins w:id="11" w:author="Oyedeji, Oluwafemi" w:date="2020-07-29T11:39:00Z">
        <w:r>
          <w:t>)</w:t>
        </w:r>
      </w:ins>
      <w:r w:rsidR="0032289A">
        <w:t>.</w:t>
      </w:r>
    </w:p>
    <w:tbl>
      <w:tblPr>
        <w:tblStyle w:val="TableGrid"/>
        <w:tblW w:w="9216" w:type="dxa"/>
        <w:tblBorders>
          <w:insideH w:val="none" w:sz="0" w:space="0" w:color="auto"/>
          <w:insideV w:val="none" w:sz="0" w:space="0" w:color="auto"/>
        </w:tblBorders>
        <w:tblLook w:val="04A0" w:firstRow="1" w:lastRow="0" w:firstColumn="1" w:lastColumn="0" w:noHBand="0" w:noVBand="1"/>
      </w:tblPr>
      <w:tblGrid>
        <w:gridCol w:w="576"/>
        <w:gridCol w:w="1728"/>
        <w:gridCol w:w="1152"/>
        <w:gridCol w:w="1152"/>
        <w:gridCol w:w="1152"/>
        <w:gridCol w:w="1152"/>
        <w:gridCol w:w="1152"/>
        <w:gridCol w:w="1152"/>
      </w:tblGrid>
      <w:tr w:rsidR="007643A2" w14:paraId="4FF9BE06" w14:textId="77777777" w:rsidTr="007643A2">
        <w:trPr>
          <w:trHeight w:val="432"/>
        </w:trPr>
        <w:tc>
          <w:tcPr>
            <w:tcW w:w="576" w:type="dxa"/>
            <w:vMerge w:val="restart"/>
            <w:tcBorders>
              <w:top w:val="single" w:sz="4" w:space="0" w:color="auto"/>
              <w:left w:val="single" w:sz="4" w:space="0" w:color="auto"/>
              <w:bottom w:val="single" w:sz="4" w:space="0" w:color="auto"/>
              <w:right w:val="nil"/>
            </w:tcBorders>
            <w:vAlign w:val="center"/>
          </w:tcPr>
          <w:p w14:paraId="1DA079E4" w14:textId="0FF57E3C" w:rsidR="007643A2" w:rsidRDefault="007643A2" w:rsidP="001D0E7E">
            <w:pPr>
              <w:spacing w:before="0" w:after="0"/>
              <w:jc w:val="left"/>
            </w:pPr>
            <w:r w:rsidRPr="007643A2">
              <w:t>ID</w:t>
            </w:r>
          </w:p>
        </w:tc>
        <w:tc>
          <w:tcPr>
            <w:tcW w:w="1728" w:type="dxa"/>
            <w:vMerge w:val="restart"/>
            <w:tcBorders>
              <w:top w:val="single" w:sz="4" w:space="0" w:color="auto"/>
              <w:left w:val="nil"/>
              <w:bottom w:val="single" w:sz="4" w:space="0" w:color="auto"/>
              <w:right w:val="nil"/>
            </w:tcBorders>
            <w:vAlign w:val="center"/>
          </w:tcPr>
          <w:p w14:paraId="10D4961C" w14:textId="3F753EC2" w:rsidR="007643A2" w:rsidRDefault="007643A2" w:rsidP="0032289A">
            <w:pPr>
              <w:spacing w:before="0" w:after="0"/>
              <w:jc w:val="left"/>
            </w:pPr>
            <w:r>
              <w:t>Case label</w:t>
            </w:r>
          </w:p>
        </w:tc>
        <w:tc>
          <w:tcPr>
            <w:tcW w:w="6912" w:type="dxa"/>
            <w:gridSpan w:val="6"/>
            <w:tcBorders>
              <w:top w:val="single" w:sz="4" w:space="0" w:color="auto"/>
              <w:left w:val="nil"/>
              <w:bottom w:val="single" w:sz="4" w:space="0" w:color="auto"/>
              <w:right w:val="single" w:sz="4" w:space="0" w:color="auto"/>
            </w:tcBorders>
            <w:vAlign w:val="center"/>
          </w:tcPr>
          <w:p w14:paraId="02D21199" w14:textId="440A6A1F" w:rsidR="007643A2" w:rsidRDefault="007643A2" w:rsidP="00DC64BB">
            <w:pPr>
              <w:spacing w:before="0" w:after="0"/>
              <w:jc w:val="center"/>
            </w:pPr>
            <w:r>
              <w:t>Fluidizing gas flow rate (m</w:t>
            </w:r>
            <w:r w:rsidRPr="004B68CF">
              <w:rPr>
                <w:vertAlign w:val="superscript"/>
              </w:rPr>
              <w:t>3</w:t>
            </w:r>
            <w:r>
              <w:t xml:space="preserve">/s at 500 </w:t>
            </w:r>
            <w:r>
              <w:rPr>
                <w:rFonts w:cs="Arial"/>
              </w:rPr>
              <w:t>°</w:t>
            </w:r>
            <w:r>
              <w:t>C)</w:t>
            </w:r>
          </w:p>
        </w:tc>
      </w:tr>
      <w:tr w:rsidR="007643A2" w14:paraId="00A4DE22" w14:textId="5CDAD2A1" w:rsidTr="007643A2">
        <w:trPr>
          <w:trHeight w:val="432"/>
        </w:trPr>
        <w:tc>
          <w:tcPr>
            <w:tcW w:w="576" w:type="dxa"/>
            <w:vMerge/>
            <w:tcBorders>
              <w:top w:val="nil"/>
              <w:left w:val="single" w:sz="4" w:space="0" w:color="auto"/>
              <w:bottom w:val="single" w:sz="4" w:space="0" w:color="auto"/>
              <w:right w:val="nil"/>
            </w:tcBorders>
            <w:vAlign w:val="center"/>
          </w:tcPr>
          <w:p w14:paraId="1077C404" w14:textId="0F9DD20A" w:rsidR="007643A2" w:rsidRDefault="007643A2" w:rsidP="001D0E7E">
            <w:pPr>
              <w:spacing w:before="0" w:after="0"/>
              <w:jc w:val="left"/>
            </w:pPr>
          </w:p>
        </w:tc>
        <w:tc>
          <w:tcPr>
            <w:tcW w:w="1728" w:type="dxa"/>
            <w:vMerge/>
            <w:tcBorders>
              <w:top w:val="nil"/>
              <w:left w:val="nil"/>
              <w:bottom w:val="single" w:sz="4" w:space="0" w:color="auto"/>
            </w:tcBorders>
            <w:vAlign w:val="center"/>
          </w:tcPr>
          <w:p w14:paraId="5DA79250" w14:textId="1BDF9373" w:rsidR="007643A2" w:rsidRDefault="007643A2" w:rsidP="0032289A">
            <w:pPr>
              <w:spacing w:before="0" w:after="0"/>
              <w:jc w:val="left"/>
            </w:pPr>
          </w:p>
        </w:tc>
        <w:tc>
          <w:tcPr>
            <w:tcW w:w="1152" w:type="dxa"/>
            <w:tcBorders>
              <w:top w:val="single" w:sz="4" w:space="0" w:color="auto"/>
              <w:bottom w:val="single" w:sz="4" w:space="0" w:color="auto"/>
            </w:tcBorders>
            <w:vAlign w:val="center"/>
          </w:tcPr>
          <w:p w14:paraId="7E248CF3" w14:textId="014D1D23" w:rsidR="007643A2" w:rsidRDefault="007643A2" w:rsidP="00DC64BB">
            <w:pPr>
              <w:spacing w:before="0" w:after="0"/>
              <w:jc w:val="center"/>
            </w:pPr>
            <w:r>
              <w:t>N</w:t>
            </w:r>
            <w:r w:rsidRPr="0032289A">
              <w:rPr>
                <w:vertAlign w:val="subscript"/>
              </w:rPr>
              <w:t>2</w:t>
            </w:r>
          </w:p>
        </w:tc>
        <w:tc>
          <w:tcPr>
            <w:tcW w:w="1152" w:type="dxa"/>
            <w:tcBorders>
              <w:top w:val="single" w:sz="4" w:space="0" w:color="auto"/>
              <w:bottom w:val="single" w:sz="4" w:space="0" w:color="auto"/>
            </w:tcBorders>
            <w:vAlign w:val="center"/>
          </w:tcPr>
          <w:p w14:paraId="57B09F35" w14:textId="3065E4E4" w:rsidR="007643A2" w:rsidRDefault="007643A2" w:rsidP="00DC64BB">
            <w:pPr>
              <w:spacing w:before="0" w:after="0"/>
              <w:jc w:val="center"/>
            </w:pPr>
            <w:r>
              <w:t>H</w:t>
            </w:r>
            <w:r w:rsidRPr="0032289A">
              <w:rPr>
                <w:vertAlign w:val="subscript"/>
              </w:rPr>
              <w:t>2</w:t>
            </w:r>
          </w:p>
        </w:tc>
        <w:tc>
          <w:tcPr>
            <w:tcW w:w="1152" w:type="dxa"/>
            <w:tcBorders>
              <w:top w:val="single" w:sz="4" w:space="0" w:color="auto"/>
              <w:bottom w:val="single" w:sz="4" w:space="0" w:color="auto"/>
            </w:tcBorders>
            <w:vAlign w:val="center"/>
          </w:tcPr>
          <w:p w14:paraId="0998D4AD" w14:textId="10BF62DE" w:rsidR="007643A2" w:rsidRDefault="007643A2" w:rsidP="00DC64BB">
            <w:pPr>
              <w:spacing w:before="0" w:after="0"/>
              <w:jc w:val="center"/>
            </w:pPr>
            <w:r>
              <w:t>H</w:t>
            </w:r>
            <w:r w:rsidRPr="0032289A">
              <w:rPr>
                <w:vertAlign w:val="subscript"/>
              </w:rPr>
              <w:t>2</w:t>
            </w:r>
            <w:r>
              <w:t>O</w:t>
            </w:r>
          </w:p>
        </w:tc>
        <w:tc>
          <w:tcPr>
            <w:tcW w:w="1152" w:type="dxa"/>
            <w:tcBorders>
              <w:top w:val="single" w:sz="4" w:space="0" w:color="auto"/>
              <w:bottom w:val="single" w:sz="4" w:space="0" w:color="auto"/>
            </w:tcBorders>
            <w:vAlign w:val="center"/>
          </w:tcPr>
          <w:p w14:paraId="65F12DAD" w14:textId="5D9462E6" w:rsidR="007643A2" w:rsidRDefault="007643A2" w:rsidP="00DC64BB">
            <w:pPr>
              <w:spacing w:before="0" w:after="0"/>
              <w:jc w:val="center"/>
            </w:pPr>
            <w:r>
              <w:t>CO</w:t>
            </w:r>
          </w:p>
        </w:tc>
        <w:tc>
          <w:tcPr>
            <w:tcW w:w="1152" w:type="dxa"/>
            <w:tcBorders>
              <w:top w:val="single" w:sz="4" w:space="0" w:color="auto"/>
              <w:bottom w:val="single" w:sz="4" w:space="0" w:color="auto"/>
            </w:tcBorders>
            <w:vAlign w:val="center"/>
          </w:tcPr>
          <w:p w14:paraId="63DBEBA8" w14:textId="6E33155E" w:rsidR="007643A2" w:rsidRDefault="007643A2" w:rsidP="00DC64BB">
            <w:pPr>
              <w:spacing w:before="0" w:after="0"/>
              <w:jc w:val="center"/>
            </w:pPr>
            <w:r>
              <w:t>CO</w:t>
            </w:r>
            <w:r w:rsidRPr="0032289A">
              <w:rPr>
                <w:vertAlign w:val="subscript"/>
              </w:rPr>
              <w:t>2</w:t>
            </w:r>
          </w:p>
        </w:tc>
        <w:tc>
          <w:tcPr>
            <w:tcW w:w="1152" w:type="dxa"/>
            <w:tcBorders>
              <w:top w:val="single" w:sz="4" w:space="0" w:color="auto"/>
              <w:bottom w:val="single" w:sz="4" w:space="0" w:color="auto"/>
            </w:tcBorders>
            <w:vAlign w:val="center"/>
          </w:tcPr>
          <w:p w14:paraId="0BE35273" w14:textId="0169016C" w:rsidR="007643A2" w:rsidRDefault="007643A2" w:rsidP="00DC64BB">
            <w:pPr>
              <w:spacing w:before="0" w:after="0"/>
              <w:jc w:val="center"/>
            </w:pPr>
            <w:r>
              <w:t>CH</w:t>
            </w:r>
            <w:r w:rsidRPr="0032289A">
              <w:rPr>
                <w:vertAlign w:val="subscript"/>
              </w:rPr>
              <w:t>4</w:t>
            </w:r>
          </w:p>
        </w:tc>
      </w:tr>
      <w:tr w:rsidR="007643A2" w14:paraId="61778C12" w14:textId="199983E0" w:rsidTr="007643A2">
        <w:trPr>
          <w:trHeight w:val="360"/>
        </w:trPr>
        <w:tc>
          <w:tcPr>
            <w:tcW w:w="576" w:type="dxa"/>
            <w:tcBorders>
              <w:top w:val="single" w:sz="4" w:space="0" w:color="auto"/>
            </w:tcBorders>
            <w:vAlign w:val="center"/>
          </w:tcPr>
          <w:p w14:paraId="4FEA7460" w14:textId="0BAE4CAE" w:rsidR="00DC64BB" w:rsidRPr="00B43E7C" w:rsidRDefault="00DC64BB" w:rsidP="001D0E7E">
            <w:pPr>
              <w:spacing w:before="0" w:after="0"/>
              <w:jc w:val="left"/>
            </w:pPr>
          </w:p>
        </w:tc>
        <w:tc>
          <w:tcPr>
            <w:tcW w:w="1728" w:type="dxa"/>
            <w:tcBorders>
              <w:top w:val="single" w:sz="4" w:space="0" w:color="auto"/>
            </w:tcBorders>
            <w:vAlign w:val="center"/>
          </w:tcPr>
          <w:p w14:paraId="707F5F4A" w14:textId="79E85E08" w:rsidR="00DC64BB" w:rsidRDefault="00DC64BB" w:rsidP="00DC64BB">
            <w:pPr>
              <w:spacing w:before="0" w:after="0"/>
              <w:jc w:val="left"/>
            </w:pPr>
            <w:r>
              <w:t>N</w:t>
            </w:r>
            <w:r w:rsidRPr="0032289A">
              <w:rPr>
                <w:vertAlign w:val="subscript"/>
              </w:rPr>
              <w:t>2</w:t>
            </w:r>
          </w:p>
        </w:tc>
        <w:tc>
          <w:tcPr>
            <w:tcW w:w="1152" w:type="dxa"/>
            <w:tcBorders>
              <w:top w:val="single" w:sz="4" w:space="0" w:color="auto"/>
            </w:tcBorders>
            <w:vAlign w:val="center"/>
          </w:tcPr>
          <w:p w14:paraId="4C276B11" w14:textId="111EC235" w:rsidR="00DC64BB" w:rsidRPr="00DC64BB" w:rsidRDefault="00DC64BB" w:rsidP="00DC64BB">
            <w:pPr>
              <w:spacing w:before="0" w:after="0"/>
              <w:jc w:val="center"/>
              <w:rPr>
                <w:rFonts w:cs="Arial"/>
              </w:rPr>
            </w:pPr>
            <w:r w:rsidRPr="00DC64BB">
              <w:rPr>
                <w:rFonts w:eastAsia="Times New Roman" w:cs="Arial"/>
                <w:color w:val="000000"/>
              </w:rPr>
              <w:t>6.</w:t>
            </w:r>
            <w:r w:rsidR="00275A7D">
              <w:rPr>
                <w:rFonts w:eastAsia="Times New Roman" w:cs="Arial"/>
                <w:color w:val="000000"/>
              </w:rPr>
              <w:t>56</w:t>
            </w:r>
            <w:r>
              <w:rPr>
                <w:rFonts w:eastAsia="Times New Roman" w:cs="Arial"/>
                <w:color w:val="000000"/>
              </w:rPr>
              <w:t>e</w:t>
            </w:r>
            <w:r w:rsidRPr="00DC64BB">
              <w:rPr>
                <w:rFonts w:eastAsia="Times New Roman" w:cs="Arial"/>
                <w:color w:val="000000"/>
              </w:rPr>
              <w:t>-04</w:t>
            </w:r>
          </w:p>
        </w:tc>
        <w:tc>
          <w:tcPr>
            <w:tcW w:w="1152" w:type="dxa"/>
            <w:tcBorders>
              <w:top w:val="single" w:sz="4" w:space="0" w:color="auto"/>
            </w:tcBorders>
            <w:vAlign w:val="center"/>
          </w:tcPr>
          <w:p w14:paraId="689C1735" w14:textId="1A2F234C" w:rsidR="00DC64BB" w:rsidRPr="00DC64BB" w:rsidRDefault="00DC64BB" w:rsidP="00DC64BB">
            <w:pPr>
              <w:spacing w:before="0" w:after="0"/>
              <w:jc w:val="center"/>
              <w:rPr>
                <w:rFonts w:cs="Arial"/>
              </w:rPr>
            </w:pPr>
            <w:r w:rsidRPr="00DC64BB">
              <w:rPr>
                <w:rFonts w:eastAsia="Times New Roman" w:cs="Arial"/>
                <w:color w:val="000000"/>
              </w:rPr>
              <w:t>0.00</w:t>
            </w:r>
          </w:p>
        </w:tc>
        <w:tc>
          <w:tcPr>
            <w:tcW w:w="1152" w:type="dxa"/>
            <w:tcBorders>
              <w:top w:val="single" w:sz="4" w:space="0" w:color="auto"/>
            </w:tcBorders>
            <w:vAlign w:val="center"/>
          </w:tcPr>
          <w:p w14:paraId="3C360367" w14:textId="43B5D78A" w:rsidR="00DC64BB" w:rsidRPr="00DC64BB" w:rsidRDefault="00DC64BB" w:rsidP="00DC64BB">
            <w:pPr>
              <w:spacing w:before="0" w:after="0"/>
              <w:jc w:val="center"/>
              <w:rPr>
                <w:rFonts w:cs="Arial"/>
              </w:rPr>
            </w:pPr>
            <w:r>
              <w:rPr>
                <w:rFonts w:eastAsia="Times New Roman" w:cs="Arial"/>
                <w:color w:val="000000"/>
              </w:rPr>
              <w:t>0.00</w:t>
            </w:r>
          </w:p>
        </w:tc>
        <w:tc>
          <w:tcPr>
            <w:tcW w:w="1152" w:type="dxa"/>
            <w:tcBorders>
              <w:top w:val="single" w:sz="4" w:space="0" w:color="auto"/>
            </w:tcBorders>
            <w:vAlign w:val="center"/>
          </w:tcPr>
          <w:p w14:paraId="660E0AE8" w14:textId="41A34ADF" w:rsidR="00DC64BB" w:rsidRPr="00DC64BB" w:rsidRDefault="00DC64BB" w:rsidP="00DC64BB">
            <w:pPr>
              <w:spacing w:before="0" w:after="0"/>
              <w:jc w:val="center"/>
              <w:rPr>
                <w:rFonts w:cs="Arial"/>
              </w:rPr>
            </w:pPr>
            <w:r>
              <w:rPr>
                <w:rFonts w:eastAsia="Times New Roman" w:cs="Arial"/>
                <w:color w:val="000000"/>
              </w:rPr>
              <w:t>0.00</w:t>
            </w:r>
          </w:p>
        </w:tc>
        <w:tc>
          <w:tcPr>
            <w:tcW w:w="1152" w:type="dxa"/>
            <w:tcBorders>
              <w:top w:val="single" w:sz="4" w:space="0" w:color="auto"/>
            </w:tcBorders>
            <w:vAlign w:val="center"/>
          </w:tcPr>
          <w:p w14:paraId="39AA840B" w14:textId="27443B5A" w:rsidR="00DC64BB" w:rsidRPr="00DC64BB" w:rsidRDefault="00DC64BB" w:rsidP="00DC64BB">
            <w:pPr>
              <w:spacing w:before="0" w:after="0"/>
              <w:jc w:val="center"/>
              <w:rPr>
                <w:rFonts w:cs="Arial"/>
              </w:rPr>
            </w:pPr>
            <w:r>
              <w:rPr>
                <w:rFonts w:eastAsia="Times New Roman" w:cs="Arial"/>
                <w:color w:val="000000"/>
              </w:rPr>
              <w:t>0.00</w:t>
            </w:r>
          </w:p>
        </w:tc>
        <w:tc>
          <w:tcPr>
            <w:tcW w:w="1152" w:type="dxa"/>
            <w:tcBorders>
              <w:top w:val="single" w:sz="4" w:space="0" w:color="auto"/>
            </w:tcBorders>
            <w:vAlign w:val="center"/>
          </w:tcPr>
          <w:p w14:paraId="3BBDF813" w14:textId="1067E631" w:rsidR="00DC64BB" w:rsidRPr="00DC64BB" w:rsidRDefault="00DC64BB" w:rsidP="00DC64BB">
            <w:pPr>
              <w:spacing w:before="0" w:after="0"/>
              <w:jc w:val="center"/>
              <w:rPr>
                <w:rFonts w:cs="Arial"/>
              </w:rPr>
            </w:pPr>
            <w:r>
              <w:rPr>
                <w:rFonts w:eastAsia="Times New Roman" w:cs="Arial"/>
                <w:color w:val="000000"/>
              </w:rPr>
              <w:t>0.00</w:t>
            </w:r>
          </w:p>
        </w:tc>
      </w:tr>
      <w:tr w:rsidR="007643A2" w14:paraId="4D47D81D" w14:textId="09E2175D" w:rsidTr="007643A2">
        <w:trPr>
          <w:trHeight w:val="360"/>
        </w:trPr>
        <w:tc>
          <w:tcPr>
            <w:tcW w:w="576" w:type="dxa"/>
            <w:vAlign w:val="center"/>
          </w:tcPr>
          <w:p w14:paraId="424587D9" w14:textId="49F83031" w:rsidR="00DC64BB" w:rsidRDefault="00DC64BB" w:rsidP="001D0E7E">
            <w:pPr>
              <w:spacing w:before="0" w:after="0"/>
              <w:jc w:val="left"/>
            </w:pPr>
          </w:p>
        </w:tc>
        <w:tc>
          <w:tcPr>
            <w:tcW w:w="1728" w:type="dxa"/>
            <w:vAlign w:val="center"/>
          </w:tcPr>
          <w:p w14:paraId="00796C99" w14:textId="655424DA" w:rsidR="00DC64BB" w:rsidRDefault="00DC64BB" w:rsidP="00DC64BB">
            <w:pPr>
              <w:spacing w:before="0" w:after="0"/>
              <w:jc w:val="left"/>
            </w:pPr>
            <w:r>
              <w:t>H</w:t>
            </w:r>
            <w:r w:rsidRPr="0032289A">
              <w:rPr>
                <w:vertAlign w:val="subscript"/>
              </w:rPr>
              <w:t>2</w:t>
            </w:r>
          </w:p>
        </w:tc>
        <w:tc>
          <w:tcPr>
            <w:tcW w:w="1152" w:type="dxa"/>
            <w:vAlign w:val="center"/>
          </w:tcPr>
          <w:p w14:paraId="74E6432A" w14:textId="5DB6CFF4" w:rsidR="00DC64BB" w:rsidRPr="00DC64BB" w:rsidRDefault="00275A7D" w:rsidP="00DC64BB">
            <w:pPr>
              <w:spacing w:before="0" w:after="0"/>
              <w:jc w:val="center"/>
              <w:rPr>
                <w:rFonts w:cs="Arial"/>
              </w:rPr>
            </w:pPr>
            <w:r>
              <w:rPr>
                <w:rFonts w:eastAsia="Times New Roman" w:cs="Arial"/>
                <w:color w:val="000000"/>
              </w:rPr>
              <w:t>0.00</w:t>
            </w:r>
          </w:p>
        </w:tc>
        <w:tc>
          <w:tcPr>
            <w:tcW w:w="1152" w:type="dxa"/>
            <w:vAlign w:val="center"/>
          </w:tcPr>
          <w:p w14:paraId="125D0078" w14:textId="13044BD1" w:rsidR="00DC64BB" w:rsidRPr="00DC64BB" w:rsidRDefault="00DC64BB" w:rsidP="00DC64BB">
            <w:pPr>
              <w:spacing w:before="0" w:after="0"/>
              <w:jc w:val="center"/>
              <w:rPr>
                <w:rFonts w:cs="Arial"/>
              </w:rPr>
            </w:pPr>
            <w:r w:rsidRPr="00DC64BB">
              <w:rPr>
                <w:rFonts w:eastAsia="Times New Roman" w:cs="Arial"/>
                <w:color w:val="000000"/>
              </w:rPr>
              <w:t>6.37</w:t>
            </w:r>
            <w:r>
              <w:rPr>
                <w:rFonts w:eastAsia="Times New Roman" w:cs="Arial"/>
                <w:color w:val="000000"/>
              </w:rPr>
              <w:t>e</w:t>
            </w:r>
            <w:r w:rsidRPr="00DC64BB">
              <w:rPr>
                <w:rFonts w:eastAsia="Times New Roman" w:cs="Arial"/>
                <w:color w:val="000000"/>
              </w:rPr>
              <w:t>-04</w:t>
            </w:r>
          </w:p>
        </w:tc>
        <w:tc>
          <w:tcPr>
            <w:tcW w:w="1152" w:type="dxa"/>
            <w:vAlign w:val="center"/>
          </w:tcPr>
          <w:p w14:paraId="0C5C63EF" w14:textId="1EEF619A" w:rsidR="00DC64BB" w:rsidRPr="00DC64BB" w:rsidRDefault="00DC64BB" w:rsidP="00DC64BB">
            <w:pPr>
              <w:spacing w:before="0" w:after="0"/>
              <w:jc w:val="center"/>
              <w:rPr>
                <w:rFonts w:cs="Arial"/>
              </w:rPr>
            </w:pPr>
            <w:r>
              <w:rPr>
                <w:rFonts w:eastAsia="Times New Roman" w:cs="Arial"/>
                <w:color w:val="000000"/>
              </w:rPr>
              <w:t>0.00</w:t>
            </w:r>
          </w:p>
        </w:tc>
        <w:tc>
          <w:tcPr>
            <w:tcW w:w="1152" w:type="dxa"/>
            <w:vAlign w:val="center"/>
          </w:tcPr>
          <w:p w14:paraId="0697B91F" w14:textId="2A7B71CE" w:rsidR="00DC64BB" w:rsidRPr="00DC64BB" w:rsidRDefault="00DC64BB" w:rsidP="00DC64BB">
            <w:pPr>
              <w:spacing w:before="0" w:after="0"/>
              <w:jc w:val="center"/>
              <w:rPr>
                <w:rFonts w:cs="Arial"/>
              </w:rPr>
            </w:pPr>
            <w:r>
              <w:rPr>
                <w:rFonts w:eastAsia="Times New Roman" w:cs="Arial"/>
                <w:color w:val="000000"/>
              </w:rPr>
              <w:t>0.00</w:t>
            </w:r>
          </w:p>
        </w:tc>
        <w:tc>
          <w:tcPr>
            <w:tcW w:w="1152" w:type="dxa"/>
            <w:vAlign w:val="center"/>
          </w:tcPr>
          <w:p w14:paraId="392B523F" w14:textId="404D3694" w:rsidR="00DC64BB" w:rsidRPr="00DC64BB" w:rsidRDefault="00DC64BB" w:rsidP="00DC64BB">
            <w:pPr>
              <w:spacing w:before="0" w:after="0"/>
              <w:jc w:val="center"/>
              <w:rPr>
                <w:rFonts w:cs="Arial"/>
              </w:rPr>
            </w:pPr>
            <w:r>
              <w:rPr>
                <w:rFonts w:eastAsia="Times New Roman" w:cs="Arial"/>
                <w:color w:val="000000"/>
              </w:rPr>
              <w:t>0.00</w:t>
            </w:r>
          </w:p>
        </w:tc>
        <w:tc>
          <w:tcPr>
            <w:tcW w:w="1152" w:type="dxa"/>
            <w:vAlign w:val="center"/>
          </w:tcPr>
          <w:p w14:paraId="7138B2D8" w14:textId="6E1DA2BE" w:rsidR="00DC64BB" w:rsidRPr="00DC64BB" w:rsidRDefault="00DC64BB" w:rsidP="00DC64BB">
            <w:pPr>
              <w:spacing w:before="0" w:after="0"/>
              <w:jc w:val="center"/>
              <w:rPr>
                <w:rFonts w:cs="Arial"/>
              </w:rPr>
            </w:pPr>
            <w:r>
              <w:rPr>
                <w:rFonts w:eastAsia="Times New Roman" w:cs="Arial"/>
                <w:color w:val="000000"/>
              </w:rPr>
              <w:t>0.00</w:t>
            </w:r>
          </w:p>
        </w:tc>
      </w:tr>
      <w:tr w:rsidR="007643A2" w14:paraId="0CB063BA" w14:textId="409D092E" w:rsidTr="007643A2">
        <w:trPr>
          <w:trHeight w:val="360"/>
        </w:trPr>
        <w:tc>
          <w:tcPr>
            <w:tcW w:w="576" w:type="dxa"/>
            <w:vAlign w:val="center"/>
          </w:tcPr>
          <w:p w14:paraId="583AA2A8" w14:textId="114B1407" w:rsidR="00DC64BB" w:rsidRPr="00B43E7C" w:rsidRDefault="00DC64BB" w:rsidP="001D0E7E">
            <w:pPr>
              <w:spacing w:before="0" w:after="0"/>
              <w:jc w:val="left"/>
            </w:pPr>
          </w:p>
        </w:tc>
        <w:tc>
          <w:tcPr>
            <w:tcW w:w="1728" w:type="dxa"/>
            <w:vAlign w:val="center"/>
          </w:tcPr>
          <w:p w14:paraId="5C7EEF54" w14:textId="4D4901CE" w:rsidR="00DC64BB" w:rsidRDefault="00DC64BB" w:rsidP="00DC64BB">
            <w:pPr>
              <w:spacing w:before="0" w:after="0"/>
              <w:jc w:val="left"/>
            </w:pPr>
            <w:r>
              <w:t>H</w:t>
            </w:r>
            <w:r w:rsidRPr="0032289A">
              <w:rPr>
                <w:vertAlign w:val="subscript"/>
              </w:rPr>
              <w:t>2</w:t>
            </w:r>
            <w:r>
              <w:t>O</w:t>
            </w:r>
          </w:p>
        </w:tc>
        <w:tc>
          <w:tcPr>
            <w:tcW w:w="1152" w:type="dxa"/>
            <w:vAlign w:val="center"/>
          </w:tcPr>
          <w:p w14:paraId="0F3D2BF7" w14:textId="50A2ACE7" w:rsidR="00DC64BB" w:rsidRPr="00DC64BB" w:rsidRDefault="00275A7D" w:rsidP="00DC64BB">
            <w:pPr>
              <w:spacing w:before="0" w:after="0"/>
              <w:jc w:val="center"/>
              <w:rPr>
                <w:rFonts w:cs="Arial"/>
              </w:rPr>
            </w:pPr>
            <w:r>
              <w:rPr>
                <w:rFonts w:eastAsia="Times New Roman" w:cs="Arial"/>
                <w:color w:val="000000"/>
              </w:rPr>
              <w:t>0.00</w:t>
            </w:r>
          </w:p>
        </w:tc>
        <w:tc>
          <w:tcPr>
            <w:tcW w:w="1152" w:type="dxa"/>
            <w:vAlign w:val="center"/>
          </w:tcPr>
          <w:p w14:paraId="17DDAF95" w14:textId="587B6B88" w:rsidR="00DC64BB" w:rsidRPr="00DC64BB" w:rsidRDefault="00DC64BB" w:rsidP="00DC64BB">
            <w:pPr>
              <w:spacing w:before="0" w:after="0"/>
              <w:jc w:val="center"/>
              <w:rPr>
                <w:rFonts w:cs="Arial"/>
              </w:rPr>
            </w:pPr>
            <w:r>
              <w:rPr>
                <w:rFonts w:eastAsia="Times New Roman" w:cs="Arial"/>
                <w:color w:val="000000"/>
              </w:rPr>
              <w:t>0.00</w:t>
            </w:r>
          </w:p>
        </w:tc>
        <w:tc>
          <w:tcPr>
            <w:tcW w:w="1152" w:type="dxa"/>
            <w:vAlign w:val="center"/>
          </w:tcPr>
          <w:p w14:paraId="77837889" w14:textId="2B1882DD" w:rsidR="00DC64BB" w:rsidRPr="00DC64BB" w:rsidRDefault="00DC64BB" w:rsidP="00DC64BB">
            <w:pPr>
              <w:spacing w:before="0" w:after="0"/>
              <w:jc w:val="center"/>
              <w:rPr>
                <w:rFonts w:cs="Arial"/>
              </w:rPr>
            </w:pPr>
            <w:r w:rsidRPr="00DC64BB">
              <w:rPr>
                <w:rFonts w:eastAsia="Times New Roman" w:cs="Arial"/>
                <w:color w:val="000000"/>
              </w:rPr>
              <w:t>6.37</w:t>
            </w:r>
            <w:r>
              <w:rPr>
                <w:rFonts w:eastAsia="Times New Roman" w:cs="Arial"/>
                <w:color w:val="000000"/>
              </w:rPr>
              <w:t>e</w:t>
            </w:r>
            <w:r w:rsidRPr="00DC64BB">
              <w:rPr>
                <w:rFonts w:eastAsia="Times New Roman" w:cs="Arial"/>
                <w:color w:val="000000"/>
              </w:rPr>
              <w:t>-04</w:t>
            </w:r>
          </w:p>
        </w:tc>
        <w:tc>
          <w:tcPr>
            <w:tcW w:w="1152" w:type="dxa"/>
            <w:vAlign w:val="center"/>
          </w:tcPr>
          <w:p w14:paraId="392A7521" w14:textId="534C0EFB" w:rsidR="00DC64BB" w:rsidRPr="00DC64BB" w:rsidRDefault="00DC64BB" w:rsidP="00DC64BB">
            <w:pPr>
              <w:spacing w:before="0" w:after="0"/>
              <w:jc w:val="center"/>
              <w:rPr>
                <w:rFonts w:cs="Arial"/>
              </w:rPr>
            </w:pPr>
            <w:r>
              <w:rPr>
                <w:rFonts w:eastAsia="Times New Roman" w:cs="Arial"/>
                <w:color w:val="000000"/>
              </w:rPr>
              <w:t>0.00</w:t>
            </w:r>
          </w:p>
        </w:tc>
        <w:tc>
          <w:tcPr>
            <w:tcW w:w="1152" w:type="dxa"/>
            <w:vAlign w:val="center"/>
          </w:tcPr>
          <w:p w14:paraId="4E383054" w14:textId="792B3013" w:rsidR="00DC64BB" w:rsidRPr="00DC64BB" w:rsidRDefault="00DC64BB" w:rsidP="00DC64BB">
            <w:pPr>
              <w:spacing w:before="0" w:after="0"/>
              <w:jc w:val="center"/>
              <w:rPr>
                <w:rFonts w:cs="Arial"/>
              </w:rPr>
            </w:pPr>
            <w:r>
              <w:rPr>
                <w:rFonts w:eastAsia="Times New Roman" w:cs="Arial"/>
                <w:color w:val="000000"/>
              </w:rPr>
              <w:t>0.00</w:t>
            </w:r>
          </w:p>
        </w:tc>
        <w:tc>
          <w:tcPr>
            <w:tcW w:w="1152" w:type="dxa"/>
            <w:vAlign w:val="center"/>
          </w:tcPr>
          <w:p w14:paraId="43A94C93" w14:textId="1B9B8E03" w:rsidR="00DC64BB" w:rsidRPr="00DC64BB" w:rsidRDefault="00DC64BB" w:rsidP="00DC64BB">
            <w:pPr>
              <w:spacing w:before="0" w:after="0"/>
              <w:jc w:val="center"/>
              <w:rPr>
                <w:rFonts w:cs="Arial"/>
              </w:rPr>
            </w:pPr>
            <w:r>
              <w:rPr>
                <w:rFonts w:eastAsia="Times New Roman" w:cs="Arial"/>
                <w:color w:val="000000"/>
              </w:rPr>
              <w:t>0.00</w:t>
            </w:r>
          </w:p>
        </w:tc>
      </w:tr>
      <w:tr w:rsidR="007643A2" w14:paraId="2305FBFA" w14:textId="4389B1D7" w:rsidTr="007643A2">
        <w:trPr>
          <w:trHeight w:val="360"/>
        </w:trPr>
        <w:tc>
          <w:tcPr>
            <w:tcW w:w="576" w:type="dxa"/>
            <w:vAlign w:val="center"/>
          </w:tcPr>
          <w:p w14:paraId="65EE93DC" w14:textId="683FFA1B" w:rsidR="00DC64BB" w:rsidRPr="00B43E7C" w:rsidRDefault="00DC64BB" w:rsidP="001D0E7E">
            <w:pPr>
              <w:spacing w:before="0" w:after="0"/>
              <w:jc w:val="left"/>
            </w:pPr>
          </w:p>
        </w:tc>
        <w:tc>
          <w:tcPr>
            <w:tcW w:w="1728" w:type="dxa"/>
            <w:vAlign w:val="center"/>
          </w:tcPr>
          <w:p w14:paraId="0CAB4F18" w14:textId="6DB5BF2B" w:rsidR="00DC64BB" w:rsidRDefault="00DC64BB" w:rsidP="00DC64BB">
            <w:pPr>
              <w:spacing w:before="0" w:after="0"/>
              <w:jc w:val="left"/>
            </w:pPr>
            <w:r>
              <w:t>CO</w:t>
            </w:r>
          </w:p>
        </w:tc>
        <w:tc>
          <w:tcPr>
            <w:tcW w:w="1152" w:type="dxa"/>
            <w:vAlign w:val="center"/>
          </w:tcPr>
          <w:p w14:paraId="13AF0E6F" w14:textId="45D2539C" w:rsidR="00DC64BB" w:rsidRPr="00DC64BB" w:rsidRDefault="00275A7D" w:rsidP="00DC64BB">
            <w:pPr>
              <w:spacing w:before="0" w:after="0"/>
              <w:jc w:val="center"/>
              <w:rPr>
                <w:rFonts w:cs="Arial"/>
              </w:rPr>
            </w:pPr>
            <w:r>
              <w:rPr>
                <w:rFonts w:eastAsia="Times New Roman" w:cs="Arial"/>
                <w:color w:val="000000"/>
              </w:rPr>
              <w:t>0.00</w:t>
            </w:r>
          </w:p>
        </w:tc>
        <w:tc>
          <w:tcPr>
            <w:tcW w:w="1152" w:type="dxa"/>
            <w:vAlign w:val="center"/>
          </w:tcPr>
          <w:p w14:paraId="25E632EB" w14:textId="5B09E6E3" w:rsidR="00DC64BB" w:rsidRPr="00DC64BB" w:rsidRDefault="00DC64BB" w:rsidP="00DC64BB">
            <w:pPr>
              <w:spacing w:before="0" w:after="0"/>
              <w:jc w:val="center"/>
              <w:rPr>
                <w:rFonts w:cs="Arial"/>
              </w:rPr>
            </w:pPr>
            <w:r>
              <w:rPr>
                <w:rFonts w:eastAsia="Times New Roman" w:cs="Arial"/>
                <w:color w:val="000000"/>
              </w:rPr>
              <w:t>0.00</w:t>
            </w:r>
          </w:p>
        </w:tc>
        <w:tc>
          <w:tcPr>
            <w:tcW w:w="1152" w:type="dxa"/>
            <w:vAlign w:val="center"/>
          </w:tcPr>
          <w:p w14:paraId="5DF0A891" w14:textId="56727DCE" w:rsidR="00DC64BB" w:rsidRPr="00DC64BB" w:rsidRDefault="00DC64BB" w:rsidP="00DC64BB">
            <w:pPr>
              <w:spacing w:before="0" w:after="0"/>
              <w:jc w:val="center"/>
              <w:rPr>
                <w:rFonts w:cs="Arial"/>
              </w:rPr>
            </w:pPr>
            <w:r>
              <w:rPr>
                <w:rFonts w:eastAsia="Times New Roman" w:cs="Arial"/>
                <w:color w:val="000000"/>
              </w:rPr>
              <w:t>0.00</w:t>
            </w:r>
          </w:p>
        </w:tc>
        <w:tc>
          <w:tcPr>
            <w:tcW w:w="1152" w:type="dxa"/>
            <w:vAlign w:val="center"/>
          </w:tcPr>
          <w:p w14:paraId="191202FC" w14:textId="6E81A758" w:rsidR="00DC64BB" w:rsidRPr="00DC64BB" w:rsidRDefault="00DC64BB" w:rsidP="00DC64BB">
            <w:pPr>
              <w:spacing w:before="0" w:after="0"/>
              <w:jc w:val="center"/>
              <w:rPr>
                <w:rFonts w:cs="Arial"/>
              </w:rPr>
            </w:pPr>
            <w:r w:rsidRPr="00DC64BB">
              <w:rPr>
                <w:rFonts w:eastAsia="Times New Roman" w:cs="Arial"/>
                <w:color w:val="000000"/>
              </w:rPr>
              <w:t>6.37</w:t>
            </w:r>
            <w:r>
              <w:rPr>
                <w:rFonts w:eastAsia="Times New Roman" w:cs="Arial"/>
                <w:color w:val="000000"/>
              </w:rPr>
              <w:t>e</w:t>
            </w:r>
            <w:r w:rsidRPr="00DC64BB">
              <w:rPr>
                <w:rFonts w:eastAsia="Times New Roman" w:cs="Arial"/>
                <w:color w:val="000000"/>
              </w:rPr>
              <w:t>-04</w:t>
            </w:r>
          </w:p>
        </w:tc>
        <w:tc>
          <w:tcPr>
            <w:tcW w:w="1152" w:type="dxa"/>
            <w:vAlign w:val="center"/>
          </w:tcPr>
          <w:p w14:paraId="6EFBDAEF" w14:textId="21E74B9D" w:rsidR="00DC64BB" w:rsidRPr="00DC64BB" w:rsidRDefault="00DC64BB" w:rsidP="00DC64BB">
            <w:pPr>
              <w:spacing w:before="0" w:after="0"/>
              <w:jc w:val="center"/>
              <w:rPr>
                <w:rFonts w:cs="Arial"/>
              </w:rPr>
            </w:pPr>
            <w:r>
              <w:rPr>
                <w:rFonts w:eastAsia="Times New Roman" w:cs="Arial"/>
                <w:color w:val="000000"/>
              </w:rPr>
              <w:t>0.00</w:t>
            </w:r>
          </w:p>
        </w:tc>
        <w:tc>
          <w:tcPr>
            <w:tcW w:w="1152" w:type="dxa"/>
            <w:vAlign w:val="center"/>
          </w:tcPr>
          <w:p w14:paraId="73397BD3" w14:textId="3253A06C" w:rsidR="00DC64BB" w:rsidRPr="00DC64BB" w:rsidRDefault="00DC64BB" w:rsidP="00DC64BB">
            <w:pPr>
              <w:spacing w:before="0" w:after="0"/>
              <w:jc w:val="center"/>
              <w:rPr>
                <w:rFonts w:cs="Arial"/>
              </w:rPr>
            </w:pPr>
            <w:r>
              <w:rPr>
                <w:rFonts w:eastAsia="Times New Roman" w:cs="Arial"/>
                <w:color w:val="000000"/>
              </w:rPr>
              <w:t>0.00</w:t>
            </w:r>
          </w:p>
        </w:tc>
      </w:tr>
      <w:tr w:rsidR="007643A2" w14:paraId="550ECEDB" w14:textId="68EABB11" w:rsidTr="007643A2">
        <w:trPr>
          <w:trHeight w:val="360"/>
        </w:trPr>
        <w:tc>
          <w:tcPr>
            <w:tcW w:w="576" w:type="dxa"/>
            <w:vAlign w:val="center"/>
          </w:tcPr>
          <w:p w14:paraId="37A05866" w14:textId="1127C98B" w:rsidR="00DC64BB" w:rsidRDefault="00DC64BB" w:rsidP="001D0E7E">
            <w:pPr>
              <w:spacing w:before="0" w:after="0"/>
              <w:jc w:val="left"/>
            </w:pPr>
          </w:p>
        </w:tc>
        <w:tc>
          <w:tcPr>
            <w:tcW w:w="1728" w:type="dxa"/>
            <w:vAlign w:val="center"/>
          </w:tcPr>
          <w:p w14:paraId="1D6C0BD6" w14:textId="1BDE9475" w:rsidR="00DC64BB" w:rsidRDefault="00DC64BB" w:rsidP="00DC64BB">
            <w:pPr>
              <w:spacing w:before="0" w:after="0"/>
              <w:jc w:val="left"/>
            </w:pPr>
            <w:r>
              <w:t>CO</w:t>
            </w:r>
            <w:r w:rsidRPr="0032289A">
              <w:rPr>
                <w:vertAlign w:val="subscript"/>
              </w:rPr>
              <w:t>2</w:t>
            </w:r>
          </w:p>
        </w:tc>
        <w:tc>
          <w:tcPr>
            <w:tcW w:w="1152" w:type="dxa"/>
            <w:vAlign w:val="center"/>
          </w:tcPr>
          <w:p w14:paraId="76D41FA1" w14:textId="60D3934A" w:rsidR="00DC64BB" w:rsidRPr="00DC64BB" w:rsidRDefault="00275A7D" w:rsidP="00DC64BB">
            <w:pPr>
              <w:spacing w:before="0" w:after="0"/>
              <w:jc w:val="center"/>
              <w:rPr>
                <w:rFonts w:cs="Arial"/>
              </w:rPr>
            </w:pPr>
            <w:r>
              <w:rPr>
                <w:rFonts w:eastAsia="Times New Roman" w:cs="Arial"/>
                <w:color w:val="000000"/>
              </w:rPr>
              <w:t>0.00</w:t>
            </w:r>
          </w:p>
        </w:tc>
        <w:tc>
          <w:tcPr>
            <w:tcW w:w="1152" w:type="dxa"/>
            <w:vAlign w:val="center"/>
          </w:tcPr>
          <w:p w14:paraId="1C37AC27" w14:textId="632541CF" w:rsidR="00DC64BB" w:rsidRPr="00DC64BB" w:rsidRDefault="00DC64BB" w:rsidP="00DC64BB">
            <w:pPr>
              <w:spacing w:before="0" w:after="0"/>
              <w:jc w:val="center"/>
              <w:rPr>
                <w:rFonts w:cs="Arial"/>
              </w:rPr>
            </w:pPr>
            <w:r>
              <w:rPr>
                <w:rFonts w:eastAsia="Times New Roman" w:cs="Arial"/>
                <w:color w:val="000000"/>
              </w:rPr>
              <w:t>0.00</w:t>
            </w:r>
          </w:p>
        </w:tc>
        <w:tc>
          <w:tcPr>
            <w:tcW w:w="1152" w:type="dxa"/>
            <w:vAlign w:val="center"/>
          </w:tcPr>
          <w:p w14:paraId="5E6DA815" w14:textId="561BB461" w:rsidR="00DC64BB" w:rsidRPr="00DC64BB" w:rsidRDefault="00DC64BB" w:rsidP="00DC64BB">
            <w:pPr>
              <w:spacing w:before="0" w:after="0"/>
              <w:jc w:val="center"/>
              <w:rPr>
                <w:rFonts w:cs="Arial"/>
              </w:rPr>
            </w:pPr>
            <w:r>
              <w:rPr>
                <w:rFonts w:eastAsia="Times New Roman" w:cs="Arial"/>
                <w:color w:val="000000"/>
              </w:rPr>
              <w:t>0.00</w:t>
            </w:r>
          </w:p>
        </w:tc>
        <w:tc>
          <w:tcPr>
            <w:tcW w:w="1152" w:type="dxa"/>
            <w:vAlign w:val="center"/>
          </w:tcPr>
          <w:p w14:paraId="75ACE230" w14:textId="63A915C9" w:rsidR="00DC64BB" w:rsidRPr="00DC64BB" w:rsidRDefault="00DC64BB" w:rsidP="00DC64BB">
            <w:pPr>
              <w:spacing w:before="0" w:after="0"/>
              <w:jc w:val="center"/>
              <w:rPr>
                <w:rFonts w:cs="Arial"/>
              </w:rPr>
            </w:pPr>
            <w:r>
              <w:rPr>
                <w:rFonts w:eastAsia="Times New Roman" w:cs="Arial"/>
                <w:color w:val="000000"/>
              </w:rPr>
              <w:t>0.00</w:t>
            </w:r>
          </w:p>
        </w:tc>
        <w:tc>
          <w:tcPr>
            <w:tcW w:w="1152" w:type="dxa"/>
            <w:vAlign w:val="center"/>
          </w:tcPr>
          <w:p w14:paraId="7554ABB7" w14:textId="69B0B6F9" w:rsidR="00DC64BB" w:rsidRPr="00DC64BB" w:rsidRDefault="00DC64BB" w:rsidP="00DC64BB">
            <w:pPr>
              <w:spacing w:before="0" w:after="0"/>
              <w:jc w:val="center"/>
              <w:rPr>
                <w:rFonts w:cs="Arial"/>
              </w:rPr>
            </w:pPr>
            <w:r w:rsidRPr="00DC64BB">
              <w:rPr>
                <w:rFonts w:eastAsia="Times New Roman" w:cs="Arial"/>
                <w:color w:val="000000"/>
              </w:rPr>
              <w:t>6.37</w:t>
            </w:r>
            <w:r>
              <w:rPr>
                <w:rFonts w:eastAsia="Times New Roman" w:cs="Arial"/>
                <w:color w:val="000000"/>
              </w:rPr>
              <w:t>e</w:t>
            </w:r>
            <w:r w:rsidRPr="00DC64BB">
              <w:rPr>
                <w:rFonts w:eastAsia="Times New Roman" w:cs="Arial"/>
                <w:color w:val="000000"/>
              </w:rPr>
              <w:t>-04</w:t>
            </w:r>
          </w:p>
        </w:tc>
        <w:tc>
          <w:tcPr>
            <w:tcW w:w="1152" w:type="dxa"/>
            <w:vAlign w:val="center"/>
          </w:tcPr>
          <w:p w14:paraId="458E4A7A" w14:textId="1B970AAE" w:rsidR="00DC64BB" w:rsidRPr="00DC64BB" w:rsidRDefault="00DC64BB" w:rsidP="00DC64BB">
            <w:pPr>
              <w:spacing w:before="0" w:after="0"/>
              <w:jc w:val="center"/>
              <w:rPr>
                <w:rFonts w:cs="Arial"/>
              </w:rPr>
            </w:pPr>
            <w:r>
              <w:rPr>
                <w:rFonts w:eastAsia="Times New Roman" w:cs="Arial"/>
                <w:color w:val="000000"/>
              </w:rPr>
              <w:t>0.00</w:t>
            </w:r>
          </w:p>
        </w:tc>
      </w:tr>
      <w:tr w:rsidR="007643A2" w14:paraId="0B97AACB" w14:textId="77777777" w:rsidTr="007643A2">
        <w:trPr>
          <w:trHeight w:val="360"/>
        </w:trPr>
        <w:tc>
          <w:tcPr>
            <w:tcW w:w="576" w:type="dxa"/>
            <w:vAlign w:val="center"/>
          </w:tcPr>
          <w:p w14:paraId="5C3AEAAF" w14:textId="77777777" w:rsidR="00DC64BB" w:rsidRDefault="00DC64BB" w:rsidP="001D0E7E">
            <w:pPr>
              <w:spacing w:before="0" w:after="0"/>
              <w:jc w:val="left"/>
            </w:pPr>
          </w:p>
        </w:tc>
        <w:tc>
          <w:tcPr>
            <w:tcW w:w="1728" w:type="dxa"/>
            <w:vAlign w:val="center"/>
          </w:tcPr>
          <w:p w14:paraId="5B4A24B3" w14:textId="2739A5B3" w:rsidR="00DC64BB" w:rsidRDefault="00DC64BB" w:rsidP="00DC64BB">
            <w:pPr>
              <w:spacing w:before="0" w:after="0"/>
              <w:jc w:val="left"/>
            </w:pPr>
            <w:r>
              <w:t>CH</w:t>
            </w:r>
            <w:r w:rsidRPr="0032289A">
              <w:rPr>
                <w:vertAlign w:val="subscript"/>
              </w:rPr>
              <w:t>4</w:t>
            </w:r>
          </w:p>
        </w:tc>
        <w:tc>
          <w:tcPr>
            <w:tcW w:w="1152" w:type="dxa"/>
            <w:vAlign w:val="center"/>
          </w:tcPr>
          <w:p w14:paraId="466EBACC" w14:textId="796E7B80" w:rsidR="00DC64BB" w:rsidRPr="00DC64BB" w:rsidRDefault="00275A7D" w:rsidP="00DC64BB">
            <w:pPr>
              <w:spacing w:before="0" w:after="0"/>
              <w:jc w:val="center"/>
              <w:rPr>
                <w:rFonts w:cs="Arial"/>
              </w:rPr>
            </w:pPr>
            <w:r>
              <w:rPr>
                <w:rFonts w:eastAsia="Times New Roman" w:cs="Arial"/>
                <w:color w:val="000000"/>
              </w:rPr>
              <w:t>0.00</w:t>
            </w:r>
          </w:p>
        </w:tc>
        <w:tc>
          <w:tcPr>
            <w:tcW w:w="1152" w:type="dxa"/>
            <w:vAlign w:val="center"/>
          </w:tcPr>
          <w:p w14:paraId="210100CC" w14:textId="5E295C1F" w:rsidR="00DC64BB" w:rsidRPr="00DC64BB" w:rsidRDefault="00DC64BB" w:rsidP="00DC64BB">
            <w:pPr>
              <w:spacing w:before="0" w:after="0"/>
              <w:jc w:val="center"/>
              <w:rPr>
                <w:rFonts w:cs="Arial"/>
              </w:rPr>
            </w:pPr>
            <w:r>
              <w:rPr>
                <w:rFonts w:eastAsia="Times New Roman" w:cs="Arial"/>
                <w:color w:val="000000"/>
              </w:rPr>
              <w:t>0.00</w:t>
            </w:r>
          </w:p>
        </w:tc>
        <w:tc>
          <w:tcPr>
            <w:tcW w:w="1152" w:type="dxa"/>
            <w:vAlign w:val="center"/>
          </w:tcPr>
          <w:p w14:paraId="3E886009" w14:textId="27853545" w:rsidR="00DC64BB" w:rsidRPr="00DC64BB" w:rsidRDefault="00DC64BB" w:rsidP="00DC64BB">
            <w:pPr>
              <w:spacing w:before="0" w:after="0"/>
              <w:jc w:val="center"/>
              <w:rPr>
                <w:rFonts w:cs="Arial"/>
              </w:rPr>
            </w:pPr>
            <w:r>
              <w:rPr>
                <w:rFonts w:eastAsia="Times New Roman" w:cs="Arial"/>
                <w:color w:val="000000"/>
              </w:rPr>
              <w:t>0.00</w:t>
            </w:r>
          </w:p>
        </w:tc>
        <w:tc>
          <w:tcPr>
            <w:tcW w:w="1152" w:type="dxa"/>
            <w:vAlign w:val="center"/>
          </w:tcPr>
          <w:p w14:paraId="10D90F84" w14:textId="4CBEB69C" w:rsidR="00DC64BB" w:rsidRPr="00DC64BB" w:rsidRDefault="00DC64BB" w:rsidP="00DC64BB">
            <w:pPr>
              <w:spacing w:before="0" w:after="0"/>
              <w:jc w:val="center"/>
              <w:rPr>
                <w:rFonts w:cs="Arial"/>
              </w:rPr>
            </w:pPr>
            <w:r>
              <w:rPr>
                <w:rFonts w:eastAsia="Times New Roman" w:cs="Arial"/>
                <w:color w:val="000000"/>
              </w:rPr>
              <w:t>0.00</w:t>
            </w:r>
          </w:p>
        </w:tc>
        <w:tc>
          <w:tcPr>
            <w:tcW w:w="1152" w:type="dxa"/>
            <w:vAlign w:val="center"/>
          </w:tcPr>
          <w:p w14:paraId="7234F10C" w14:textId="31D21650" w:rsidR="00DC64BB" w:rsidRPr="00DC64BB" w:rsidRDefault="00DC64BB" w:rsidP="00DC64BB">
            <w:pPr>
              <w:spacing w:before="0" w:after="0"/>
              <w:jc w:val="center"/>
              <w:rPr>
                <w:rFonts w:cs="Arial"/>
              </w:rPr>
            </w:pPr>
            <w:r>
              <w:rPr>
                <w:rFonts w:eastAsia="Times New Roman" w:cs="Arial"/>
                <w:color w:val="000000"/>
              </w:rPr>
              <w:t>0.00</w:t>
            </w:r>
          </w:p>
        </w:tc>
        <w:tc>
          <w:tcPr>
            <w:tcW w:w="1152" w:type="dxa"/>
            <w:vAlign w:val="center"/>
          </w:tcPr>
          <w:p w14:paraId="74105F1B" w14:textId="318DB4DC" w:rsidR="00DC64BB" w:rsidRPr="00DC64BB" w:rsidRDefault="00DC64BB" w:rsidP="00DC64BB">
            <w:pPr>
              <w:spacing w:before="0" w:after="0"/>
              <w:jc w:val="center"/>
              <w:rPr>
                <w:rFonts w:cs="Arial"/>
              </w:rPr>
            </w:pPr>
            <w:r w:rsidRPr="00DC64BB">
              <w:rPr>
                <w:rFonts w:eastAsia="Times New Roman" w:cs="Arial"/>
                <w:color w:val="000000"/>
              </w:rPr>
              <w:t>6.37</w:t>
            </w:r>
            <w:r>
              <w:rPr>
                <w:rFonts w:eastAsia="Times New Roman" w:cs="Arial"/>
                <w:color w:val="000000"/>
              </w:rPr>
              <w:t>e</w:t>
            </w:r>
            <w:r w:rsidRPr="00DC64BB">
              <w:rPr>
                <w:rFonts w:eastAsia="Times New Roman" w:cs="Arial"/>
                <w:color w:val="000000"/>
              </w:rPr>
              <w:t>-04</w:t>
            </w:r>
          </w:p>
        </w:tc>
      </w:tr>
      <w:tr w:rsidR="00275A7D" w14:paraId="3F125D8D" w14:textId="77777777" w:rsidTr="007643A2">
        <w:trPr>
          <w:trHeight w:val="360"/>
        </w:trPr>
        <w:tc>
          <w:tcPr>
            <w:tcW w:w="576" w:type="dxa"/>
            <w:vAlign w:val="center"/>
          </w:tcPr>
          <w:p w14:paraId="17B539CA" w14:textId="77777777" w:rsidR="00275A7D" w:rsidRDefault="00275A7D" w:rsidP="00275A7D">
            <w:pPr>
              <w:spacing w:before="0" w:after="0"/>
              <w:jc w:val="left"/>
            </w:pPr>
          </w:p>
        </w:tc>
        <w:tc>
          <w:tcPr>
            <w:tcW w:w="1728" w:type="dxa"/>
            <w:vAlign w:val="center"/>
          </w:tcPr>
          <w:p w14:paraId="1E76BCC6" w14:textId="647A1EB8" w:rsidR="00275A7D" w:rsidRDefault="00275A7D" w:rsidP="00275A7D">
            <w:pPr>
              <w:spacing w:before="0" w:after="0"/>
              <w:jc w:val="left"/>
            </w:pPr>
            <w:r>
              <w:t>N</w:t>
            </w:r>
            <w:r w:rsidRPr="0032289A">
              <w:rPr>
                <w:vertAlign w:val="subscript"/>
              </w:rPr>
              <w:t>2</w:t>
            </w:r>
            <w:r>
              <w:t xml:space="preserve"> + CO</w:t>
            </w:r>
          </w:p>
        </w:tc>
        <w:tc>
          <w:tcPr>
            <w:tcW w:w="1152" w:type="dxa"/>
            <w:vAlign w:val="center"/>
          </w:tcPr>
          <w:p w14:paraId="4C34A8DC" w14:textId="401B5976" w:rsidR="00275A7D" w:rsidRPr="00DC64BB" w:rsidRDefault="00275A7D" w:rsidP="00275A7D">
            <w:pPr>
              <w:spacing w:before="0" w:after="0"/>
              <w:jc w:val="center"/>
              <w:rPr>
                <w:rFonts w:cs="Arial"/>
              </w:rPr>
            </w:pPr>
            <w:r w:rsidRPr="00DC64BB">
              <w:rPr>
                <w:rFonts w:eastAsia="Times New Roman" w:cs="Arial"/>
                <w:color w:val="000000"/>
              </w:rPr>
              <w:t>3.18</w:t>
            </w:r>
            <w:r>
              <w:rPr>
                <w:rFonts w:eastAsia="Times New Roman" w:cs="Arial"/>
                <w:color w:val="000000"/>
              </w:rPr>
              <w:t>e</w:t>
            </w:r>
            <w:r w:rsidRPr="00DC64BB">
              <w:rPr>
                <w:rFonts w:eastAsia="Times New Roman" w:cs="Arial"/>
                <w:color w:val="000000"/>
              </w:rPr>
              <w:t>-04</w:t>
            </w:r>
          </w:p>
        </w:tc>
        <w:tc>
          <w:tcPr>
            <w:tcW w:w="1152" w:type="dxa"/>
            <w:vAlign w:val="center"/>
          </w:tcPr>
          <w:p w14:paraId="1B3ECADA" w14:textId="42C90F02" w:rsidR="00275A7D" w:rsidRPr="00DC64BB" w:rsidRDefault="00275A7D" w:rsidP="00275A7D">
            <w:pPr>
              <w:spacing w:before="0" w:after="0"/>
              <w:jc w:val="center"/>
              <w:rPr>
                <w:rFonts w:cs="Arial"/>
              </w:rPr>
            </w:pPr>
            <w:r>
              <w:rPr>
                <w:rFonts w:eastAsia="Times New Roman" w:cs="Arial"/>
                <w:color w:val="000000"/>
              </w:rPr>
              <w:t>0.00</w:t>
            </w:r>
          </w:p>
        </w:tc>
        <w:tc>
          <w:tcPr>
            <w:tcW w:w="1152" w:type="dxa"/>
            <w:vAlign w:val="center"/>
          </w:tcPr>
          <w:p w14:paraId="52F8D93F" w14:textId="721E711F" w:rsidR="00275A7D" w:rsidRPr="00DC64BB" w:rsidRDefault="00275A7D" w:rsidP="00275A7D">
            <w:pPr>
              <w:spacing w:before="0" w:after="0"/>
              <w:jc w:val="center"/>
              <w:rPr>
                <w:rFonts w:cs="Arial"/>
              </w:rPr>
            </w:pPr>
            <w:r>
              <w:rPr>
                <w:rFonts w:eastAsia="Times New Roman" w:cs="Arial"/>
                <w:color w:val="000000"/>
              </w:rPr>
              <w:t>0.00</w:t>
            </w:r>
          </w:p>
        </w:tc>
        <w:tc>
          <w:tcPr>
            <w:tcW w:w="1152" w:type="dxa"/>
            <w:vAlign w:val="center"/>
          </w:tcPr>
          <w:p w14:paraId="2FB32DBD" w14:textId="6911CC2B" w:rsidR="00275A7D" w:rsidRPr="00DC64BB" w:rsidRDefault="00275A7D" w:rsidP="00275A7D">
            <w:pPr>
              <w:spacing w:before="0" w:after="0"/>
              <w:jc w:val="center"/>
              <w:rPr>
                <w:rFonts w:cs="Arial"/>
              </w:rPr>
            </w:pPr>
            <w:r w:rsidRPr="00DC64BB">
              <w:rPr>
                <w:rFonts w:eastAsia="Times New Roman" w:cs="Arial"/>
                <w:color w:val="000000"/>
              </w:rPr>
              <w:t>3.18</w:t>
            </w:r>
            <w:r>
              <w:rPr>
                <w:rFonts w:eastAsia="Times New Roman" w:cs="Arial"/>
                <w:color w:val="000000"/>
              </w:rPr>
              <w:t>e</w:t>
            </w:r>
            <w:r w:rsidRPr="00DC64BB">
              <w:rPr>
                <w:rFonts w:eastAsia="Times New Roman" w:cs="Arial"/>
                <w:color w:val="000000"/>
              </w:rPr>
              <w:t>-04</w:t>
            </w:r>
          </w:p>
        </w:tc>
        <w:tc>
          <w:tcPr>
            <w:tcW w:w="1152" w:type="dxa"/>
            <w:vAlign w:val="center"/>
          </w:tcPr>
          <w:p w14:paraId="07EE7C10" w14:textId="71E34AC4" w:rsidR="00275A7D" w:rsidRPr="00DC64BB" w:rsidRDefault="00275A7D" w:rsidP="00275A7D">
            <w:pPr>
              <w:spacing w:before="0" w:after="0"/>
              <w:jc w:val="center"/>
              <w:rPr>
                <w:rFonts w:cs="Arial"/>
              </w:rPr>
            </w:pPr>
            <w:r>
              <w:rPr>
                <w:rFonts w:eastAsia="Times New Roman" w:cs="Arial"/>
                <w:color w:val="000000"/>
              </w:rPr>
              <w:t>0.00</w:t>
            </w:r>
          </w:p>
        </w:tc>
        <w:tc>
          <w:tcPr>
            <w:tcW w:w="1152" w:type="dxa"/>
            <w:vAlign w:val="center"/>
          </w:tcPr>
          <w:p w14:paraId="631A2177" w14:textId="32C623B3" w:rsidR="00275A7D" w:rsidRPr="00DC64BB" w:rsidRDefault="00275A7D" w:rsidP="00275A7D">
            <w:pPr>
              <w:spacing w:before="0" w:after="0"/>
              <w:jc w:val="center"/>
              <w:rPr>
                <w:rFonts w:cs="Arial"/>
              </w:rPr>
            </w:pPr>
            <w:r>
              <w:rPr>
                <w:rFonts w:eastAsia="Times New Roman" w:cs="Arial"/>
                <w:color w:val="000000"/>
              </w:rPr>
              <w:t>0.00</w:t>
            </w:r>
          </w:p>
        </w:tc>
      </w:tr>
      <w:tr w:rsidR="007643A2" w14:paraId="750FCDD1" w14:textId="77777777" w:rsidTr="007643A2">
        <w:trPr>
          <w:trHeight w:val="360"/>
        </w:trPr>
        <w:tc>
          <w:tcPr>
            <w:tcW w:w="576" w:type="dxa"/>
            <w:vAlign w:val="center"/>
          </w:tcPr>
          <w:p w14:paraId="5FA4E1F5" w14:textId="77777777" w:rsidR="00DC64BB" w:rsidRDefault="00DC64BB" w:rsidP="001D0E7E">
            <w:pPr>
              <w:spacing w:before="0" w:after="0"/>
              <w:jc w:val="left"/>
            </w:pPr>
          </w:p>
        </w:tc>
        <w:tc>
          <w:tcPr>
            <w:tcW w:w="1728" w:type="dxa"/>
            <w:vAlign w:val="center"/>
          </w:tcPr>
          <w:p w14:paraId="537D625F" w14:textId="7D111EA0" w:rsidR="00DC64BB" w:rsidRDefault="00DC64BB" w:rsidP="00DC64BB">
            <w:pPr>
              <w:spacing w:before="0" w:after="0"/>
              <w:jc w:val="left"/>
            </w:pPr>
            <w:r>
              <w:t>N</w:t>
            </w:r>
            <w:r w:rsidRPr="0032289A">
              <w:rPr>
                <w:vertAlign w:val="subscript"/>
              </w:rPr>
              <w:t>2</w:t>
            </w:r>
            <w:r>
              <w:t xml:space="preserve"> + CO</w:t>
            </w:r>
            <w:r w:rsidRPr="0032289A">
              <w:rPr>
                <w:vertAlign w:val="subscript"/>
              </w:rPr>
              <w:t>2</w:t>
            </w:r>
          </w:p>
        </w:tc>
        <w:tc>
          <w:tcPr>
            <w:tcW w:w="1152" w:type="dxa"/>
            <w:vAlign w:val="center"/>
          </w:tcPr>
          <w:p w14:paraId="0C33C5B5" w14:textId="19E94140" w:rsidR="00DC64BB" w:rsidRPr="00DC64BB" w:rsidRDefault="00DC64BB" w:rsidP="00DC64BB">
            <w:pPr>
              <w:spacing w:before="0" w:after="0"/>
              <w:jc w:val="center"/>
              <w:rPr>
                <w:rFonts w:cs="Arial"/>
              </w:rPr>
            </w:pPr>
            <w:r w:rsidRPr="00DC64BB">
              <w:rPr>
                <w:rFonts w:eastAsia="Times New Roman" w:cs="Arial"/>
                <w:color w:val="000000"/>
              </w:rPr>
              <w:t>3.47</w:t>
            </w:r>
            <w:r>
              <w:rPr>
                <w:rFonts w:eastAsia="Times New Roman" w:cs="Arial"/>
                <w:color w:val="000000"/>
              </w:rPr>
              <w:t>e</w:t>
            </w:r>
            <w:r w:rsidRPr="00DC64BB">
              <w:rPr>
                <w:rFonts w:eastAsia="Times New Roman" w:cs="Arial"/>
                <w:color w:val="000000"/>
              </w:rPr>
              <w:t>-04</w:t>
            </w:r>
          </w:p>
        </w:tc>
        <w:tc>
          <w:tcPr>
            <w:tcW w:w="1152" w:type="dxa"/>
            <w:vAlign w:val="center"/>
          </w:tcPr>
          <w:p w14:paraId="39347983" w14:textId="1C3AC7D6" w:rsidR="00DC64BB" w:rsidRPr="00DC64BB" w:rsidRDefault="00DC64BB" w:rsidP="00DC64BB">
            <w:pPr>
              <w:spacing w:before="0" w:after="0"/>
              <w:jc w:val="center"/>
              <w:rPr>
                <w:rFonts w:cs="Arial"/>
              </w:rPr>
            </w:pPr>
            <w:r>
              <w:rPr>
                <w:rFonts w:eastAsia="Times New Roman" w:cs="Arial"/>
                <w:color w:val="000000"/>
              </w:rPr>
              <w:t>0.00</w:t>
            </w:r>
          </w:p>
        </w:tc>
        <w:tc>
          <w:tcPr>
            <w:tcW w:w="1152" w:type="dxa"/>
            <w:vAlign w:val="center"/>
          </w:tcPr>
          <w:p w14:paraId="2D265861" w14:textId="27B9453E" w:rsidR="00DC64BB" w:rsidRPr="00DC64BB" w:rsidRDefault="00DC64BB" w:rsidP="00DC64BB">
            <w:pPr>
              <w:spacing w:before="0" w:after="0"/>
              <w:jc w:val="center"/>
              <w:rPr>
                <w:rFonts w:cs="Arial"/>
              </w:rPr>
            </w:pPr>
            <w:r>
              <w:rPr>
                <w:rFonts w:eastAsia="Times New Roman" w:cs="Arial"/>
                <w:color w:val="000000"/>
              </w:rPr>
              <w:t>0.00</w:t>
            </w:r>
          </w:p>
        </w:tc>
        <w:tc>
          <w:tcPr>
            <w:tcW w:w="1152" w:type="dxa"/>
            <w:vAlign w:val="center"/>
          </w:tcPr>
          <w:p w14:paraId="33194726" w14:textId="2B202DE9" w:rsidR="00DC64BB" w:rsidRPr="00DC64BB" w:rsidRDefault="00DC64BB" w:rsidP="00DC64BB">
            <w:pPr>
              <w:spacing w:before="0" w:after="0"/>
              <w:jc w:val="center"/>
              <w:rPr>
                <w:rFonts w:cs="Arial"/>
              </w:rPr>
            </w:pPr>
            <w:r>
              <w:rPr>
                <w:rFonts w:eastAsia="Times New Roman" w:cs="Arial"/>
                <w:color w:val="000000"/>
              </w:rPr>
              <w:t>0.00</w:t>
            </w:r>
          </w:p>
        </w:tc>
        <w:tc>
          <w:tcPr>
            <w:tcW w:w="1152" w:type="dxa"/>
            <w:vAlign w:val="center"/>
          </w:tcPr>
          <w:p w14:paraId="6BCB4256" w14:textId="4D8B9B2C" w:rsidR="00DC64BB" w:rsidRPr="00DC64BB" w:rsidRDefault="00DC64BB" w:rsidP="00DC64BB">
            <w:pPr>
              <w:spacing w:before="0" w:after="0"/>
              <w:jc w:val="center"/>
              <w:rPr>
                <w:rFonts w:cs="Arial"/>
              </w:rPr>
            </w:pPr>
            <w:r w:rsidRPr="00DC64BB">
              <w:rPr>
                <w:rFonts w:eastAsia="Times New Roman" w:cs="Arial"/>
                <w:color w:val="000000"/>
              </w:rPr>
              <w:t>3.18</w:t>
            </w:r>
            <w:r>
              <w:rPr>
                <w:rFonts w:eastAsia="Times New Roman" w:cs="Arial"/>
                <w:color w:val="000000"/>
              </w:rPr>
              <w:t>e</w:t>
            </w:r>
            <w:r w:rsidRPr="00DC64BB">
              <w:rPr>
                <w:rFonts w:eastAsia="Times New Roman" w:cs="Arial"/>
                <w:color w:val="000000"/>
              </w:rPr>
              <w:t>-04</w:t>
            </w:r>
          </w:p>
        </w:tc>
        <w:tc>
          <w:tcPr>
            <w:tcW w:w="1152" w:type="dxa"/>
            <w:vAlign w:val="center"/>
          </w:tcPr>
          <w:p w14:paraId="6FBCCCA8" w14:textId="4386AA4A" w:rsidR="00DC64BB" w:rsidRPr="00DC64BB" w:rsidRDefault="00DC64BB" w:rsidP="00DC64BB">
            <w:pPr>
              <w:spacing w:before="0" w:after="0"/>
              <w:jc w:val="center"/>
              <w:rPr>
                <w:rFonts w:cs="Arial"/>
              </w:rPr>
            </w:pPr>
            <w:r>
              <w:rPr>
                <w:rFonts w:eastAsia="Times New Roman" w:cs="Arial"/>
                <w:color w:val="000000"/>
              </w:rPr>
              <w:t>0.00</w:t>
            </w:r>
          </w:p>
        </w:tc>
      </w:tr>
    </w:tbl>
    <w:p w14:paraId="31DF9DCC" w14:textId="55090D2D" w:rsidR="00D94A86" w:rsidRDefault="00F975B7" w:rsidP="00D94A86">
      <w:pPr>
        <w:pStyle w:val="NoSpacing"/>
        <w:numPr>
          <w:ilvl w:val="0"/>
          <w:numId w:val="2"/>
        </w:numPr>
        <w:rPr>
          <w:sz w:val="18"/>
          <w:szCs w:val="18"/>
        </w:rPr>
      </w:pPr>
      <w:r w:rsidRPr="00CB475C">
        <w:rPr>
          <w:sz w:val="18"/>
          <w:szCs w:val="18"/>
        </w:rPr>
        <w:t>Additional</w:t>
      </w:r>
      <w:r w:rsidR="00D94A86">
        <w:rPr>
          <w:sz w:val="18"/>
          <w:szCs w:val="18"/>
        </w:rPr>
        <w:t xml:space="preserve"> </w:t>
      </w:r>
      <w:r w:rsidR="00D94A86" w:rsidRPr="00275A7D">
        <w:rPr>
          <w:sz w:val="18"/>
          <w:szCs w:val="18"/>
        </w:rPr>
        <w:t>2.83</w:t>
      </w:r>
      <w:r w:rsidR="00D94A86">
        <w:rPr>
          <w:sz w:val="18"/>
          <w:szCs w:val="18"/>
        </w:rPr>
        <w:t xml:space="preserve"> </w:t>
      </w:r>
      <w:r w:rsidR="00D94A86">
        <w:rPr>
          <w:rFonts w:cs="Arial"/>
          <w:sz w:val="18"/>
          <w:szCs w:val="18"/>
        </w:rPr>
        <w:t>× 10</w:t>
      </w:r>
      <w:r w:rsidR="00D94A86" w:rsidRPr="00D94A86">
        <w:rPr>
          <w:rFonts w:cs="Arial"/>
          <w:sz w:val="18"/>
          <w:szCs w:val="18"/>
          <w:vertAlign w:val="superscript"/>
        </w:rPr>
        <w:t>-5</w:t>
      </w:r>
      <w:r w:rsidR="00D94A86" w:rsidRPr="00CB475C">
        <w:rPr>
          <w:sz w:val="18"/>
          <w:szCs w:val="18"/>
        </w:rPr>
        <w:t xml:space="preserve"> m</w:t>
      </w:r>
      <w:r w:rsidR="00D94A86" w:rsidRPr="00CB475C">
        <w:rPr>
          <w:sz w:val="18"/>
          <w:szCs w:val="18"/>
          <w:vertAlign w:val="superscript"/>
        </w:rPr>
        <w:t>3</w:t>
      </w:r>
      <w:r w:rsidR="00D94A86" w:rsidRPr="00CB475C">
        <w:rPr>
          <w:sz w:val="18"/>
          <w:szCs w:val="18"/>
        </w:rPr>
        <w:t>/s</w:t>
      </w:r>
      <w:r w:rsidR="00D94A86" w:rsidRPr="00D94A86">
        <w:rPr>
          <w:sz w:val="18"/>
          <w:szCs w:val="18"/>
        </w:rPr>
        <w:t xml:space="preserve"> </w:t>
      </w:r>
      <w:r w:rsidR="00D94A86" w:rsidRPr="00CB475C">
        <w:rPr>
          <w:sz w:val="18"/>
          <w:szCs w:val="18"/>
        </w:rPr>
        <w:t>of N</w:t>
      </w:r>
      <w:r w:rsidR="00D94A86" w:rsidRPr="00CB475C">
        <w:rPr>
          <w:sz w:val="18"/>
          <w:szCs w:val="18"/>
          <w:vertAlign w:val="subscript"/>
        </w:rPr>
        <w:t>2</w:t>
      </w:r>
      <w:r w:rsidR="00D94A86" w:rsidRPr="00CB475C">
        <w:rPr>
          <w:sz w:val="18"/>
          <w:szCs w:val="18"/>
        </w:rPr>
        <w:t xml:space="preserve"> at </w:t>
      </w:r>
      <w:r w:rsidR="000964AE">
        <w:rPr>
          <w:sz w:val="18"/>
          <w:szCs w:val="18"/>
        </w:rPr>
        <w:t>500</w:t>
      </w:r>
      <w:r w:rsidR="00D94A86" w:rsidRPr="00CB475C">
        <w:rPr>
          <w:sz w:val="18"/>
          <w:szCs w:val="18"/>
        </w:rPr>
        <w:t xml:space="preserve"> </w:t>
      </w:r>
      <w:r w:rsidR="00D94A86" w:rsidRPr="00CB475C">
        <w:rPr>
          <w:rFonts w:cs="Arial"/>
          <w:sz w:val="18"/>
          <w:szCs w:val="18"/>
        </w:rPr>
        <w:t>°</w:t>
      </w:r>
      <w:r w:rsidR="00D94A86" w:rsidRPr="00CB475C">
        <w:rPr>
          <w:sz w:val="18"/>
          <w:szCs w:val="18"/>
        </w:rPr>
        <w:t xml:space="preserve">C supplied at </w:t>
      </w:r>
      <w:r w:rsidR="004B7985">
        <w:rPr>
          <w:sz w:val="18"/>
          <w:szCs w:val="18"/>
        </w:rPr>
        <w:t>fluidizing ga</w:t>
      </w:r>
      <w:bookmarkStart w:id="12" w:name="_GoBack"/>
      <w:bookmarkEnd w:id="12"/>
      <w:r w:rsidR="004B7985">
        <w:rPr>
          <w:sz w:val="18"/>
          <w:szCs w:val="18"/>
        </w:rPr>
        <w:t>s</w:t>
      </w:r>
      <w:r w:rsidR="00D94A86" w:rsidRPr="00CB475C">
        <w:rPr>
          <w:sz w:val="18"/>
          <w:szCs w:val="18"/>
        </w:rPr>
        <w:t xml:space="preserve"> inlet for all cases.</w:t>
      </w:r>
    </w:p>
    <w:p w14:paraId="022C2060" w14:textId="4DA1079A" w:rsidR="00F975B7" w:rsidRPr="00CB475C" w:rsidRDefault="00F95DD6" w:rsidP="00D94A86">
      <w:pPr>
        <w:pStyle w:val="NoSpacing"/>
        <w:numPr>
          <w:ilvl w:val="0"/>
          <w:numId w:val="2"/>
        </w:numPr>
        <w:rPr>
          <w:sz w:val="18"/>
          <w:szCs w:val="18"/>
        </w:rPr>
      </w:pPr>
      <w:r w:rsidRPr="00CB475C">
        <w:rPr>
          <w:sz w:val="18"/>
          <w:szCs w:val="18"/>
        </w:rPr>
        <w:t>Additional</w:t>
      </w:r>
      <w:r>
        <w:rPr>
          <w:sz w:val="18"/>
          <w:szCs w:val="18"/>
        </w:rPr>
        <w:t xml:space="preserve"> </w:t>
      </w:r>
      <w:r w:rsidR="00F975B7" w:rsidRPr="00CB475C">
        <w:rPr>
          <w:sz w:val="18"/>
          <w:szCs w:val="18"/>
        </w:rPr>
        <w:t>2.55</w:t>
      </w:r>
      <w:r w:rsidR="00D94A86">
        <w:rPr>
          <w:sz w:val="18"/>
          <w:szCs w:val="18"/>
        </w:rPr>
        <w:t xml:space="preserve"> </w:t>
      </w:r>
      <w:r w:rsidR="00D94A86">
        <w:rPr>
          <w:rFonts w:cs="Arial"/>
          <w:sz w:val="18"/>
          <w:szCs w:val="18"/>
        </w:rPr>
        <w:t>× 10</w:t>
      </w:r>
      <w:r w:rsidR="00D94A86" w:rsidRPr="00D94A86">
        <w:rPr>
          <w:rFonts w:cs="Arial"/>
          <w:sz w:val="18"/>
          <w:szCs w:val="18"/>
          <w:vertAlign w:val="superscript"/>
        </w:rPr>
        <w:t>-5</w:t>
      </w:r>
      <w:r w:rsidR="00F975B7" w:rsidRPr="00CB475C">
        <w:rPr>
          <w:sz w:val="18"/>
          <w:szCs w:val="18"/>
        </w:rPr>
        <w:t xml:space="preserve"> m</w:t>
      </w:r>
      <w:r w:rsidR="00F975B7" w:rsidRPr="00CB475C">
        <w:rPr>
          <w:sz w:val="18"/>
          <w:szCs w:val="18"/>
          <w:vertAlign w:val="superscript"/>
        </w:rPr>
        <w:t>3</w:t>
      </w:r>
      <w:r w:rsidR="00F975B7" w:rsidRPr="00CB475C">
        <w:rPr>
          <w:sz w:val="18"/>
          <w:szCs w:val="18"/>
        </w:rPr>
        <w:t>/s of N</w:t>
      </w:r>
      <w:r w:rsidR="00F975B7" w:rsidRPr="00CB475C">
        <w:rPr>
          <w:sz w:val="18"/>
          <w:szCs w:val="18"/>
          <w:vertAlign w:val="subscript"/>
        </w:rPr>
        <w:t>2</w:t>
      </w:r>
      <w:r w:rsidR="00F975B7" w:rsidRPr="00CB475C">
        <w:rPr>
          <w:sz w:val="18"/>
          <w:szCs w:val="18"/>
        </w:rPr>
        <w:t xml:space="preserve"> at 25 </w:t>
      </w:r>
      <w:r w:rsidR="00F975B7" w:rsidRPr="00CB475C">
        <w:rPr>
          <w:rFonts w:cs="Arial"/>
          <w:sz w:val="18"/>
          <w:szCs w:val="18"/>
        </w:rPr>
        <w:t>°</w:t>
      </w:r>
      <w:r w:rsidR="00F975B7" w:rsidRPr="00CB475C">
        <w:rPr>
          <w:sz w:val="18"/>
          <w:szCs w:val="18"/>
        </w:rPr>
        <w:t>C supplied at biomass</w:t>
      </w:r>
      <w:r w:rsidR="004B7985">
        <w:rPr>
          <w:sz w:val="18"/>
          <w:szCs w:val="18"/>
        </w:rPr>
        <w:t xml:space="preserve"> feed</w:t>
      </w:r>
      <w:r w:rsidR="00F975B7" w:rsidRPr="00CB475C">
        <w:rPr>
          <w:sz w:val="18"/>
          <w:szCs w:val="18"/>
        </w:rPr>
        <w:t xml:space="preserve"> inlet for all cases.</w:t>
      </w:r>
    </w:p>
    <w:p w14:paraId="75A009C0" w14:textId="435DD7C9" w:rsidR="002D3B7D" w:rsidRDefault="00AB22B3" w:rsidP="00AB22B3">
      <w:pPr>
        <w:pStyle w:val="Heading1"/>
      </w:pPr>
      <w:r>
        <w:t>Results and discussion</w:t>
      </w:r>
    </w:p>
    <w:p w14:paraId="6865FE49" w14:textId="7BBB5E27" w:rsidR="00886D66" w:rsidRDefault="00886D66" w:rsidP="00886D66">
      <w:pPr>
        <w:pStyle w:val="Heading2"/>
      </w:pPr>
      <w:r>
        <w:t>CFD-DEM simulation validation</w:t>
      </w:r>
    </w:p>
    <w:p w14:paraId="02E20726" w14:textId="514A7F57" w:rsidR="00C41121" w:rsidRPr="00C13EE7" w:rsidRDefault="008C2336" w:rsidP="008C2336">
      <w:r>
        <w:t>The predicted yield of pyrolysis product</w:t>
      </w:r>
      <w:r w:rsidR="008D7341">
        <w:t>s (</w:t>
      </w:r>
      <w:r w:rsidR="00DC5DA1">
        <w:t>b</w:t>
      </w:r>
      <w:r w:rsidR="008D7341">
        <w:t xml:space="preserve">io-oil, </w:t>
      </w:r>
      <w:r w:rsidR="00DC5DA1">
        <w:t>light gas, and biochar</w:t>
      </w:r>
      <w:r w:rsidR="008D7341">
        <w:t>)</w:t>
      </w:r>
      <w:r>
        <w:t xml:space="preserve"> was validated against experimental data</w:t>
      </w:r>
      <w:r w:rsidR="0055016C">
        <w:t xml:space="preserve"> </w:t>
      </w:r>
      <w:r w:rsidR="00AD6C28">
        <w:t xml:space="preserve">reported by </w:t>
      </w:r>
      <w:ins w:id="13" w:author="Oyedeji, Oluwafemi" w:date="2020-07-29T21:11:00Z">
        <w:r w:rsidR="0055016C">
          <w:t>Reference</w:t>
        </w:r>
      </w:ins>
      <w:r w:rsidR="00AD6C28">
        <w:t xml:space="preserve">. In their experimental work, </w:t>
      </w:r>
      <w:ins w:id="14" w:author="Oyedeji, Oluwafemi" w:date="2020-07-29T21:11:00Z">
        <w:r w:rsidR="00AD6C28">
          <w:t>Reference</w:t>
        </w:r>
      </w:ins>
      <w:r w:rsidR="00AD6C28">
        <w:t xml:space="preserve"> carried out biomass pyrolysis in the same NREL 2FBR fast pyrolysis system that is modeled and simulated in this research. </w:t>
      </w:r>
      <w:r w:rsidR="00C41121">
        <w:t xml:space="preserve">Additionally, the process variables used in the experimental work </w:t>
      </w:r>
      <w:r w:rsidR="008E14E1">
        <w:t>are</w:t>
      </w:r>
      <w:r w:rsidR="00C41121">
        <w:t xml:space="preserve"> consistent with those implemented for the N</w:t>
      </w:r>
      <w:r w:rsidR="00C41121" w:rsidRPr="00055099">
        <w:rPr>
          <w:vertAlign w:val="subscript"/>
        </w:rPr>
        <w:t>2</w:t>
      </w:r>
      <w:r w:rsidR="00C41121">
        <w:t xml:space="preserve"> and H</w:t>
      </w:r>
      <w:r w:rsidR="00C41121" w:rsidRPr="00055099">
        <w:rPr>
          <w:vertAlign w:val="subscript"/>
        </w:rPr>
        <w:t>2</w:t>
      </w:r>
      <w:r w:rsidR="00C41121">
        <w:t xml:space="preserve"> cases</w:t>
      </w:r>
      <w:r w:rsidR="00C41121" w:rsidRPr="00C41121">
        <w:t xml:space="preserve"> in this research</w:t>
      </w:r>
      <w:r w:rsidR="00C41121">
        <w:t xml:space="preserve">. </w:t>
      </w:r>
      <w:r w:rsidR="00630708">
        <w:fldChar w:fldCharType="begin"/>
      </w:r>
      <w:r w:rsidR="00630708">
        <w:instrText xml:space="preserve"> REF _Ref46949599 \h </w:instrText>
      </w:r>
      <w:r w:rsidR="00630708">
        <w:fldChar w:fldCharType="separate"/>
      </w:r>
      <w:r w:rsidR="00330563">
        <w:t xml:space="preserve">Figure </w:t>
      </w:r>
      <w:r w:rsidR="00330563">
        <w:rPr>
          <w:noProof/>
        </w:rPr>
        <w:t>2</w:t>
      </w:r>
      <w:r w:rsidR="00630708">
        <w:fldChar w:fldCharType="end"/>
      </w:r>
      <w:r w:rsidR="00630708">
        <w:t xml:space="preserve"> shows that the predicted yield</w:t>
      </w:r>
      <w:r w:rsidR="00564E1B">
        <w:t>s</w:t>
      </w:r>
      <w:r w:rsidR="00630708">
        <w:t xml:space="preserve"> of pyrolysis products closely </w:t>
      </w:r>
      <w:r w:rsidR="00564E1B">
        <w:t>follow</w:t>
      </w:r>
      <w:r w:rsidR="00630708">
        <w:t xml:space="preserve"> the experimental data with </w:t>
      </w:r>
      <w:r w:rsidR="002463DD">
        <w:t xml:space="preserve">absolute deviation ranging between </w:t>
      </w:r>
      <w:r w:rsidR="00A2482A">
        <w:t>1</w:t>
      </w:r>
      <w:r w:rsidR="002463DD">
        <w:t xml:space="preserve"> and </w:t>
      </w:r>
      <w:r w:rsidR="00A2482A">
        <w:t>6%</w:t>
      </w:r>
      <w:r w:rsidR="002463DD">
        <w:t>.</w:t>
      </w:r>
      <w:r w:rsidR="00700491">
        <w:t xml:space="preserve"> The largest observed deviations occur in the prediction of bio-oil and are attributed to the non-closure of mass balance for the experimental data. </w:t>
      </w:r>
      <w:r w:rsidR="00C41121">
        <w:t xml:space="preserve">The reported mass closure for the experimental </w:t>
      </w:r>
      <w:r w:rsidR="00334FBE">
        <w:t>data was about 94%.</w:t>
      </w:r>
      <w:r w:rsidR="000B1B3A">
        <w:t xml:space="preserve"> </w:t>
      </w:r>
      <w:r w:rsidR="00EB0CE5">
        <w:t>A</w:t>
      </w:r>
      <w:r w:rsidR="00EB0CE5" w:rsidRPr="00EB0CE5">
        <w:t xml:space="preserve"> </w:t>
      </w:r>
      <w:r w:rsidR="00EB0CE5">
        <w:t xml:space="preserve">mass-proportional adjustment of the experimental data to enforce 100% mass closure </w:t>
      </w:r>
      <w:r w:rsidR="00857466">
        <w:t xml:space="preserve">decreases </w:t>
      </w:r>
      <w:r w:rsidR="00CB475C">
        <w:t xml:space="preserve">the </w:t>
      </w:r>
      <w:r w:rsidR="00857466">
        <w:t>absolute deviation of</w:t>
      </w:r>
      <w:r w:rsidR="00EB0CE5">
        <w:t xml:space="preserve"> </w:t>
      </w:r>
      <w:r w:rsidR="00857466">
        <w:t xml:space="preserve">bio-oil </w:t>
      </w:r>
      <w:r w:rsidR="00857466" w:rsidRPr="00C13EE7">
        <w:t xml:space="preserve">prediction to about </w:t>
      </w:r>
      <w:r w:rsidR="00A2482A">
        <w:t xml:space="preserve">2% </w:t>
      </w:r>
      <w:r w:rsidR="00961EBA" w:rsidRPr="00C13EE7">
        <w:t>or less</w:t>
      </w:r>
      <w:r w:rsidR="00857466" w:rsidRPr="00C13EE7">
        <w:t>.</w:t>
      </w:r>
    </w:p>
    <w:p w14:paraId="6200FB19" w14:textId="3204101D" w:rsidR="001C723A" w:rsidRDefault="00797458" w:rsidP="007A4CBE">
      <w:r w:rsidRPr="00C13EE7">
        <w:t xml:space="preserve">From a qualitative </w:t>
      </w:r>
      <w:r w:rsidR="00C13EE7" w:rsidRPr="00C13EE7">
        <w:t>point of view</w:t>
      </w:r>
      <w:r w:rsidRPr="00C13EE7">
        <w:t>, t</w:t>
      </w:r>
      <w:r w:rsidR="00055099" w:rsidRPr="00C13EE7">
        <w:t xml:space="preserve">he implemented CFD-DEM simulation in this research </w:t>
      </w:r>
      <w:r w:rsidR="00A35639" w:rsidRPr="00C13EE7">
        <w:t>was</w:t>
      </w:r>
      <w:r w:rsidR="00055099" w:rsidRPr="00C13EE7">
        <w:t xml:space="preserve"> able to </w:t>
      </w:r>
      <w:r w:rsidR="00C13EE7" w:rsidRPr="00C13EE7">
        <w:t>acceptably</w:t>
      </w:r>
      <w:r w:rsidR="00EB20DA" w:rsidRPr="00C13EE7">
        <w:t xml:space="preserve"> predict th</w:t>
      </w:r>
      <w:r w:rsidR="00C13EE7" w:rsidRPr="00C13EE7">
        <w:t>e increase in</w:t>
      </w:r>
      <w:r w:rsidR="00055099" w:rsidRPr="00C13EE7">
        <w:t xml:space="preserve"> </w:t>
      </w:r>
      <w:r w:rsidRPr="00C13EE7">
        <w:t xml:space="preserve">light gas yield </w:t>
      </w:r>
      <w:r w:rsidR="00C13EE7" w:rsidRPr="00C13EE7">
        <w:t xml:space="preserve">and decrease in </w:t>
      </w:r>
      <w:r w:rsidRPr="00C13EE7">
        <w:t>bio</w:t>
      </w:r>
      <w:r w:rsidR="00055099" w:rsidRPr="00C13EE7">
        <w:t xml:space="preserve">char </w:t>
      </w:r>
      <w:r w:rsidR="00EB20DA" w:rsidRPr="00C13EE7">
        <w:t xml:space="preserve">yield </w:t>
      </w:r>
      <w:r w:rsidR="00055099" w:rsidRPr="00C13EE7">
        <w:t xml:space="preserve">when fluidizing gas </w:t>
      </w:r>
      <w:r w:rsidR="00901315">
        <w:t>was</w:t>
      </w:r>
      <w:r w:rsidR="00055099" w:rsidRPr="00C13EE7">
        <w:t xml:space="preserve"> changed from N</w:t>
      </w:r>
      <w:r w:rsidR="00055099" w:rsidRPr="00C13EE7">
        <w:rPr>
          <w:vertAlign w:val="subscript"/>
        </w:rPr>
        <w:t>2</w:t>
      </w:r>
      <w:r w:rsidR="00055099" w:rsidRPr="00C13EE7">
        <w:t xml:space="preserve"> to H</w:t>
      </w:r>
      <w:r w:rsidR="00055099" w:rsidRPr="00C13EE7">
        <w:rPr>
          <w:vertAlign w:val="subscript"/>
        </w:rPr>
        <w:t>2</w:t>
      </w:r>
      <w:r w:rsidR="003C6F65" w:rsidRPr="00C13EE7">
        <w:t xml:space="preserve">, as </w:t>
      </w:r>
      <w:r w:rsidR="003C6F65">
        <w:t>seen</w:t>
      </w:r>
      <w:r w:rsidR="003C6F65" w:rsidRPr="00C13EE7">
        <w:t xml:space="preserve"> </w:t>
      </w:r>
      <w:r w:rsidR="003C6F65">
        <w:t xml:space="preserve">in </w:t>
      </w:r>
      <w:r w:rsidR="003C6F65" w:rsidRPr="00C13EE7">
        <w:t>the experimental data</w:t>
      </w:r>
      <w:r w:rsidR="00C13EE7" w:rsidRPr="00C13EE7">
        <w:t>.</w:t>
      </w:r>
      <w:r w:rsidR="003C6F65">
        <w:t xml:space="preserve"> </w:t>
      </w:r>
      <w:r w:rsidR="004307E8">
        <w:t xml:space="preserve">Predicted </w:t>
      </w:r>
      <w:bookmarkStart w:id="15" w:name="_Hlk47218786"/>
      <w:r w:rsidR="004307E8">
        <w:t>bio-oil yield</w:t>
      </w:r>
      <w:r w:rsidR="00E0741D">
        <w:t xml:space="preserve"> slightly increased when </w:t>
      </w:r>
      <w:r w:rsidR="00E0741D" w:rsidRPr="00C13EE7">
        <w:t xml:space="preserve">fluidizing gas </w:t>
      </w:r>
      <w:r w:rsidR="00E0741D">
        <w:t>was</w:t>
      </w:r>
      <w:r w:rsidR="00E0741D" w:rsidRPr="00C13EE7">
        <w:t xml:space="preserve"> changed from N</w:t>
      </w:r>
      <w:r w:rsidR="00E0741D" w:rsidRPr="00C13EE7">
        <w:rPr>
          <w:vertAlign w:val="subscript"/>
        </w:rPr>
        <w:t>2</w:t>
      </w:r>
      <w:r w:rsidR="00E0741D" w:rsidRPr="00C13EE7">
        <w:t xml:space="preserve"> to H</w:t>
      </w:r>
      <w:r w:rsidR="00E0741D" w:rsidRPr="00C13EE7">
        <w:rPr>
          <w:vertAlign w:val="subscript"/>
        </w:rPr>
        <w:t>2</w:t>
      </w:r>
      <w:bookmarkEnd w:id="15"/>
      <w:r w:rsidR="00E0741D">
        <w:t>,</w:t>
      </w:r>
      <w:r w:rsidR="00F25270">
        <w:t xml:space="preserve"> contrary to experimental </w:t>
      </w:r>
      <w:r w:rsidR="007A4CBE">
        <w:t xml:space="preserve">data </w:t>
      </w:r>
      <w:r w:rsidR="00F25270">
        <w:t xml:space="preserve">showing </w:t>
      </w:r>
      <w:r w:rsidR="00CB475C">
        <w:t xml:space="preserve">a </w:t>
      </w:r>
      <w:r w:rsidR="00F25270">
        <w:t>slight decrease</w:t>
      </w:r>
      <w:r w:rsidR="00E0741D">
        <w:t xml:space="preserve">. </w:t>
      </w:r>
      <w:r w:rsidR="007A4CBE" w:rsidRPr="007A4CBE">
        <w:t>The relative change in bio-oil yield between N</w:t>
      </w:r>
      <w:r w:rsidR="007A4CBE" w:rsidRPr="007A4CBE">
        <w:rPr>
          <w:vertAlign w:val="subscript"/>
        </w:rPr>
        <w:t>2</w:t>
      </w:r>
      <w:r w:rsidR="007A4CBE" w:rsidRPr="007A4CBE">
        <w:t xml:space="preserve"> to H</w:t>
      </w:r>
      <w:r w:rsidR="007A4CBE" w:rsidRPr="007A4CBE">
        <w:rPr>
          <w:vertAlign w:val="subscript"/>
        </w:rPr>
        <w:t>2</w:t>
      </w:r>
      <w:r w:rsidR="007A4CBE" w:rsidRPr="007A4CBE">
        <w:t xml:space="preserve"> was </w:t>
      </w:r>
      <w:r w:rsidR="007A4CBE">
        <w:t xml:space="preserve">however </w:t>
      </w:r>
      <w:r w:rsidR="007A4CBE" w:rsidRPr="007A4CBE">
        <w:t>quite small</w:t>
      </w:r>
      <w:r w:rsidR="007A4CBE">
        <w:t xml:space="preserve"> for both experimental data (2%) and CFD-DEM prediction (-1%)</w:t>
      </w:r>
      <w:r w:rsidR="001C723A">
        <w:t>.</w:t>
      </w:r>
    </w:p>
    <w:p w14:paraId="120C7021" w14:textId="60EAE467" w:rsidR="008A6AF5" w:rsidRDefault="008A6AF5" w:rsidP="007A4CBE">
      <w:r>
        <w:t>These results demonstrate that the CFD-DEM model implemented in this research is capable of realistically simulating the characteristic effect</w:t>
      </w:r>
      <w:r w:rsidR="0071484E">
        <w:t>s</w:t>
      </w:r>
      <w:r>
        <w:t xml:space="preserve"> </w:t>
      </w:r>
      <w:r w:rsidR="00CB475C">
        <w:t xml:space="preserve">of </w:t>
      </w:r>
      <w:r>
        <w:t>fluidizing gas on the performance of lignocellulosic biomass pyrolysis.</w:t>
      </w:r>
    </w:p>
    <w:p w14:paraId="550A3C5B" w14:textId="0AF05E13" w:rsidR="00461334" w:rsidRDefault="002C5115" w:rsidP="007A4CBE">
      <w:r w:rsidRPr="002C5115">
        <w:t xml:space="preserve"> </w:t>
      </w:r>
      <w:r w:rsidR="004307E8" w:rsidRPr="004307E8">
        <w:t xml:space="preserve"> </w:t>
      </w:r>
      <w:r w:rsidR="00B345F8">
        <w:rPr>
          <w:noProof/>
        </w:rPr>
        <w:drawing>
          <wp:inline distT="0" distB="0" distL="0" distR="0" wp14:anchorId="1F8641F3" wp14:editId="6E6F3079">
            <wp:extent cx="3657600" cy="274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2C4FB29A" w14:textId="0D4E6792" w:rsidR="00461334" w:rsidRPr="00C12989" w:rsidRDefault="00461334" w:rsidP="000C6777">
      <w:pPr>
        <w:pStyle w:val="NoSpacing"/>
      </w:pPr>
      <w:bookmarkStart w:id="16" w:name="_Ref46949599"/>
      <w:r>
        <w:t xml:space="preserve">Figure </w:t>
      </w:r>
      <w:fldSimple w:instr=" SEQ Figure \* ARABIC ">
        <w:r w:rsidR="00330563">
          <w:rPr>
            <w:noProof/>
          </w:rPr>
          <w:t>2</w:t>
        </w:r>
      </w:fldSimple>
      <w:bookmarkEnd w:id="16"/>
      <w:r>
        <w:t>. CFD-</w:t>
      </w:r>
      <w:r w:rsidRPr="00414D60">
        <w:t>DEM simulation validation against experimental data.</w:t>
      </w:r>
      <w:r w:rsidR="00C12989" w:rsidRPr="00414D60">
        <w:t xml:space="preserve"> Product yields are calculated on a biomass basis. </w:t>
      </w:r>
      <m:oMath>
        <m:r>
          <m:rPr>
            <m:sty m:val="p"/>
          </m:rPr>
          <w:rPr>
            <w:rFonts w:ascii="Cambria Math" w:hAnsi="Cambria Math"/>
          </w:rPr>
          <m:t>σ=Experimental data – CFD-DEM prediction</m:t>
        </m:r>
      </m:oMath>
      <w:r w:rsidR="00C12989" w:rsidRPr="00414D60">
        <w:rPr>
          <w:rFonts w:eastAsiaTheme="minorEastAsia"/>
        </w:rPr>
        <w:t>.</w:t>
      </w:r>
    </w:p>
    <w:p w14:paraId="57C7C4C2" w14:textId="4F0621B1" w:rsidR="00AB22B3" w:rsidRPr="0034615E" w:rsidRDefault="003E567D" w:rsidP="0034615E">
      <w:pPr>
        <w:pStyle w:val="Heading2"/>
      </w:pPr>
      <w:r>
        <w:lastRenderedPageBreak/>
        <w:t>Fluidizing gas effect on pyrolysis performance</w:t>
      </w:r>
    </w:p>
    <w:p w14:paraId="5755729D" w14:textId="2281F65F" w:rsidR="00892084" w:rsidRDefault="007E776A" w:rsidP="00A65A3D">
      <w:r>
        <w:fldChar w:fldCharType="begin"/>
      </w:r>
      <w:r>
        <w:instrText xml:space="preserve"> REF _Ref47019073 \h </w:instrText>
      </w:r>
      <w:r>
        <w:fldChar w:fldCharType="separate"/>
      </w:r>
      <w:r w:rsidR="00330563">
        <w:t xml:space="preserve">Figure </w:t>
      </w:r>
      <w:r w:rsidR="00330563">
        <w:rPr>
          <w:noProof/>
        </w:rPr>
        <w:t>3</w:t>
      </w:r>
      <w:r>
        <w:fldChar w:fldCharType="end"/>
      </w:r>
      <w:r>
        <w:t xml:space="preserve"> presents the volume-time averaged pressure drop and temperature along the height of the fluidized bed reactor. </w:t>
      </w:r>
      <w:r w:rsidR="0097319C">
        <w:t>The</w:t>
      </w:r>
      <w:r>
        <w:t xml:space="preserve"> different fluidizing gas</w:t>
      </w:r>
      <w:r w:rsidR="00255ABB">
        <w:t>es</w:t>
      </w:r>
      <w:r>
        <w:t xml:space="preserve"> considered in this research demonstrated similar effect</w:t>
      </w:r>
      <w:r w:rsidR="00CB475C">
        <w:t>s</w:t>
      </w:r>
      <w:r>
        <w:t xml:space="preserve"> on the pressure drop profile along the reactor height. Overall, the averaged bed height – as evidenced by the inflection point on the pressure drop curve – was about </w:t>
      </w:r>
      <w:r w:rsidR="004F2519">
        <w:t>0.14</w:t>
      </w:r>
      <w:r>
        <w:t xml:space="preserve"> m, regardless of fluidized gas. Similarly, the total pressure drop across the reactor was </w:t>
      </w:r>
      <w:r w:rsidR="0097319C">
        <w:t>consistently about</w:t>
      </w:r>
      <w:r>
        <w:t xml:space="preserve"> </w:t>
      </w:r>
      <w:r w:rsidR="004F2519">
        <w:t>1440</w:t>
      </w:r>
      <w:r>
        <w:t xml:space="preserve"> Pa</w:t>
      </w:r>
      <w:r w:rsidR="0097319C">
        <w:t xml:space="preserve"> for all fluidizing gas</w:t>
      </w:r>
      <w:r w:rsidR="00255ABB">
        <w:t>es and mixtures</w:t>
      </w:r>
      <w:r>
        <w:t>.</w:t>
      </w:r>
      <w:r w:rsidR="00E16D6F">
        <w:t xml:space="preserve"> </w:t>
      </w:r>
      <w:r w:rsidR="00255ABB">
        <w:t>The v</w:t>
      </w:r>
      <w:r w:rsidR="00E16D6F">
        <w:t xml:space="preserve">olume-time averaged gas temperature ranged between 495 and 500 </w:t>
      </w:r>
      <w:r w:rsidR="00E16D6F">
        <w:rPr>
          <w:rFonts w:cs="Arial"/>
        </w:rPr>
        <w:t>°</w:t>
      </w:r>
      <w:r w:rsidR="00E16D6F">
        <w:t xml:space="preserve">C, depending on position along the reactor height and fluidizing gas. Gas temperature generally </w:t>
      </w:r>
      <w:r w:rsidR="00BC331A">
        <w:t>dipped</w:t>
      </w:r>
      <w:r w:rsidR="00B4685E">
        <w:t xml:space="preserve"> </w:t>
      </w:r>
      <w:r w:rsidR="00E16D6F">
        <w:t xml:space="preserve">around the biomass inlet and </w:t>
      </w:r>
      <w:r w:rsidR="00B4685E" w:rsidRPr="00B4685E">
        <w:t>at the dense</w:t>
      </w:r>
      <w:r w:rsidR="00B4685E">
        <w:t>-b</w:t>
      </w:r>
      <w:r w:rsidR="00B4685E" w:rsidRPr="00B4685E">
        <w:t>ed</w:t>
      </w:r>
      <w:r w:rsidR="00B4685E">
        <w:t>/</w:t>
      </w:r>
      <w:r w:rsidR="00B4685E" w:rsidRPr="00B4685E">
        <w:t>dilute</w:t>
      </w:r>
      <w:r w:rsidR="00B4685E">
        <w:t>-</w:t>
      </w:r>
      <w:r w:rsidR="00B4685E" w:rsidRPr="00B4685E">
        <w:t>phase interface</w:t>
      </w:r>
      <w:r w:rsidR="00B4685E">
        <w:t>. The most noticeable trend in gas temperature occur</w:t>
      </w:r>
      <w:r w:rsidR="00CB475C">
        <w:t>s</w:t>
      </w:r>
      <w:r w:rsidR="00B4685E">
        <w:t xml:space="preserve"> in the dilute-phase, with increasing gas temperature along the height of the reactor. Also noteworthy is the fact that gas temperature </w:t>
      </w:r>
      <w:r w:rsidR="00BB6E35">
        <w:t xml:space="preserve">in the dilute-phase </w:t>
      </w:r>
      <w:r w:rsidR="00B4685E">
        <w:t xml:space="preserve">was highest </w:t>
      </w:r>
      <w:r w:rsidR="00BB6E35">
        <w:t>when H</w:t>
      </w:r>
      <w:r w:rsidR="00BB6E35" w:rsidRPr="00BB6E35">
        <w:rPr>
          <w:vertAlign w:val="subscript"/>
        </w:rPr>
        <w:t>2</w:t>
      </w:r>
      <w:r w:rsidR="00BB6E35">
        <w:t xml:space="preserve"> was used as fluidizing gas</w:t>
      </w:r>
      <w:r w:rsidR="00CB00FA">
        <w:t xml:space="preserve">. </w:t>
      </w:r>
      <w:r w:rsidR="00255ABB">
        <w:t>This observation is attributable to the large difference in the thermal conductivity of H</w:t>
      </w:r>
      <w:r w:rsidR="00255ABB" w:rsidRPr="00255ABB">
        <w:rPr>
          <w:vertAlign w:val="subscript"/>
        </w:rPr>
        <w:t>2</w:t>
      </w:r>
      <w:r w:rsidR="00255ABB">
        <w:t xml:space="preserve"> and the other fluidizing gases</w:t>
      </w:r>
      <w:r w:rsidR="00CE5D0D">
        <w:t xml:space="preserve"> (</w:t>
      </w:r>
      <w:ins w:id="17" w:author="Oyedeji, Oluwafemi" w:date="2020-08-02T15:37:00Z">
        <w:r w:rsidR="00CE5D0D">
          <w:t xml:space="preserve">Figure </w:t>
        </w:r>
      </w:ins>
      <w:ins w:id="18" w:author="Oyedeji, Oluwafemi" w:date="2020-08-02T23:43:00Z">
        <w:r w:rsidR="00144B23">
          <w:t>??</w:t>
        </w:r>
      </w:ins>
      <w:ins w:id="19" w:author="Oyedeji, Oluwafemi" w:date="2020-08-02T15:37:00Z">
        <w:r w:rsidR="00CE5D0D">
          <w:t>?</w:t>
        </w:r>
      </w:ins>
      <w:r w:rsidR="00CE5D0D">
        <w:t>)</w:t>
      </w:r>
      <w:r w:rsidR="00255ABB">
        <w:t xml:space="preserve">. The impact of the difference in </w:t>
      </w:r>
      <w:r w:rsidR="00D95201">
        <w:t xml:space="preserve">the </w:t>
      </w:r>
      <w:r w:rsidR="00255ABB">
        <w:t xml:space="preserve">thermal conductivity </w:t>
      </w:r>
      <w:r w:rsidR="00D95201">
        <w:t>of</w:t>
      </w:r>
      <w:r w:rsidR="00255ABB">
        <w:t xml:space="preserve"> fluidizing gases is also evident in</w:t>
      </w:r>
      <w:r w:rsidR="00D95201">
        <w:t xml:space="preserve"> the average</w:t>
      </w:r>
      <w:r w:rsidR="00255ABB">
        <w:t xml:space="preserve"> </w:t>
      </w:r>
      <w:r w:rsidR="00D95201">
        <w:t>particle temperature and mass loss profile</w:t>
      </w:r>
      <w:r w:rsidR="00916CA2">
        <w:t xml:space="preserve"> (</w:t>
      </w:r>
      <w:r w:rsidR="00916CA2">
        <w:fldChar w:fldCharType="begin"/>
      </w:r>
      <w:r w:rsidR="00916CA2">
        <w:instrText xml:space="preserve"> REF _Ref47081410 \h </w:instrText>
      </w:r>
      <w:r w:rsidR="00916CA2">
        <w:fldChar w:fldCharType="separate"/>
      </w:r>
      <w:r w:rsidR="00330563">
        <w:t xml:space="preserve">Figure </w:t>
      </w:r>
      <w:r w:rsidR="00330563">
        <w:rPr>
          <w:noProof/>
        </w:rPr>
        <w:t>4</w:t>
      </w:r>
      <w:r w:rsidR="00916CA2">
        <w:fldChar w:fldCharType="end"/>
      </w:r>
      <w:r w:rsidR="00916CA2">
        <w:t>)</w:t>
      </w:r>
      <w:r w:rsidR="00D95201">
        <w:t>.</w:t>
      </w:r>
      <w:r w:rsidR="008C1C22">
        <w:t xml:space="preserve"> When H</w:t>
      </w:r>
      <w:r w:rsidR="008C1C22" w:rsidRPr="008C1C22">
        <w:rPr>
          <w:vertAlign w:val="subscript"/>
        </w:rPr>
        <w:t>2</w:t>
      </w:r>
      <w:r w:rsidR="008C1C22">
        <w:t xml:space="preserve"> was used as fluidizing gas, biomass particles experienced significantly higher heating rate</w:t>
      </w:r>
      <w:r w:rsidR="003C4692">
        <w:t xml:space="preserve">, and </w:t>
      </w:r>
      <w:r w:rsidR="008C1C22">
        <w:t>consequently higher ma</w:t>
      </w:r>
      <w:r w:rsidR="00CB475C">
        <w:t>s</w:t>
      </w:r>
      <w:r w:rsidR="008C1C22">
        <w:t>s loss rate</w:t>
      </w:r>
      <w:r w:rsidR="003C4692">
        <w:t xml:space="preserve">, </w:t>
      </w:r>
      <w:r w:rsidR="008C1C22">
        <w:t xml:space="preserve">compared to </w:t>
      </w:r>
      <w:r w:rsidR="007A3085">
        <w:t xml:space="preserve">when </w:t>
      </w:r>
      <w:r w:rsidR="007A3085" w:rsidRPr="003A659D">
        <w:t>other fluidizing gases were used.</w:t>
      </w:r>
      <w:r w:rsidR="008C1C22" w:rsidRPr="003A659D">
        <w:t xml:space="preserve"> </w:t>
      </w:r>
      <w:r w:rsidR="00CD1F4E" w:rsidRPr="003A659D">
        <w:t>Biomass heating and mass loss rate follow the order: H</w:t>
      </w:r>
      <w:r w:rsidR="00CD1F4E" w:rsidRPr="003A659D">
        <w:rPr>
          <w:vertAlign w:val="subscript"/>
        </w:rPr>
        <w:t>2</w:t>
      </w:r>
      <w:r w:rsidR="00CD1F4E" w:rsidRPr="003A659D">
        <w:t xml:space="preserve"> &gt; </w:t>
      </w:r>
      <w:r w:rsidR="002C40BB" w:rsidRPr="003A659D">
        <w:t>CH</w:t>
      </w:r>
      <w:r w:rsidR="002C40BB" w:rsidRPr="003A659D">
        <w:rPr>
          <w:vertAlign w:val="subscript"/>
        </w:rPr>
        <w:t>4</w:t>
      </w:r>
      <w:r w:rsidR="003C4692" w:rsidRPr="003A659D">
        <w:t xml:space="preserve"> &gt; H</w:t>
      </w:r>
      <w:r w:rsidR="003C4692" w:rsidRPr="003A659D">
        <w:rPr>
          <w:vertAlign w:val="subscript"/>
        </w:rPr>
        <w:t>2</w:t>
      </w:r>
      <w:r w:rsidR="003C4692" w:rsidRPr="003A659D">
        <w:t>O</w:t>
      </w:r>
      <w:r w:rsidR="002C40BB" w:rsidRPr="003A659D">
        <w:t xml:space="preserve"> &gt; CO</w:t>
      </w:r>
      <w:r w:rsidR="002C40BB" w:rsidRPr="003A659D">
        <w:rPr>
          <w:vertAlign w:val="subscript"/>
        </w:rPr>
        <w:t>2</w:t>
      </w:r>
      <w:r w:rsidR="002C40BB" w:rsidRPr="003A659D">
        <w:t xml:space="preserve"> </w:t>
      </w:r>
      <w:r w:rsidR="003A659D" w:rsidRPr="003A659D">
        <w:t>&gt; N</w:t>
      </w:r>
      <w:r w:rsidR="003A659D" w:rsidRPr="003A659D">
        <w:rPr>
          <w:vertAlign w:val="subscript"/>
        </w:rPr>
        <w:t>2</w:t>
      </w:r>
      <w:r w:rsidR="003A659D" w:rsidRPr="003A659D">
        <w:t xml:space="preserve"> + CO</w:t>
      </w:r>
      <w:r w:rsidR="003A659D" w:rsidRPr="003A659D">
        <w:rPr>
          <w:vertAlign w:val="subscript"/>
        </w:rPr>
        <w:t>2</w:t>
      </w:r>
      <w:r w:rsidR="003A659D" w:rsidRPr="003A659D">
        <w:t xml:space="preserve"> &gt; N</w:t>
      </w:r>
      <w:r w:rsidR="003A659D" w:rsidRPr="003A659D">
        <w:rPr>
          <w:vertAlign w:val="subscript"/>
        </w:rPr>
        <w:t>2</w:t>
      </w:r>
      <w:r w:rsidR="003A659D" w:rsidRPr="003A659D">
        <w:t xml:space="preserve"> &gt; N</w:t>
      </w:r>
      <w:r w:rsidR="003A659D" w:rsidRPr="003A659D">
        <w:rPr>
          <w:vertAlign w:val="subscript"/>
        </w:rPr>
        <w:t>2</w:t>
      </w:r>
      <w:r w:rsidR="003A659D" w:rsidRPr="003A659D">
        <w:t xml:space="preserve"> + CO &gt; </w:t>
      </w:r>
      <w:r w:rsidR="00870FE9" w:rsidRPr="003A659D">
        <w:t>CO</w:t>
      </w:r>
      <w:r w:rsidR="00A65A3D">
        <w:t>, irrespective of the initial size of the biomass particle.</w:t>
      </w:r>
    </w:p>
    <w:p w14:paraId="3C7EC470" w14:textId="6ED55B79" w:rsidR="00303691" w:rsidRDefault="00892084" w:rsidP="00A65A3D">
      <w:r>
        <w:t xml:space="preserve">Furthermore, it was observed that tar conversion reactions (Reactions 4 and 5) slightly changed among fluidizing gas used, with </w:t>
      </w:r>
      <w:r w:rsidR="00523A94">
        <w:t xml:space="preserve">the </w:t>
      </w:r>
      <w:r>
        <w:t>lowest being N</w:t>
      </w:r>
      <w:r w:rsidRPr="00892084">
        <w:rPr>
          <w:vertAlign w:val="subscript"/>
        </w:rPr>
        <w:t>2</w:t>
      </w:r>
      <w:r>
        <w:t xml:space="preserve"> and </w:t>
      </w:r>
      <w:r w:rsidR="00523A94">
        <w:t xml:space="preserve">the </w:t>
      </w:r>
      <w:r>
        <w:t>highest being H</w:t>
      </w:r>
      <w:r w:rsidRPr="00892084">
        <w:rPr>
          <w:vertAlign w:val="subscript"/>
        </w:rPr>
        <w:t>2</w:t>
      </w:r>
      <w:r w:rsidR="005F66F0">
        <w:t xml:space="preserve"> (</w:t>
      </w:r>
      <w:r w:rsidR="005F66F0">
        <w:fldChar w:fldCharType="begin"/>
      </w:r>
      <w:r w:rsidR="005F66F0">
        <w:instrText xml:space="preserve"> REF _Ref47351366 \h </w:instrText>
      </w:r>
      <w:r w:rsidR="005F66F0">
        <w:fldChar w:fldCharType="separate"/>
      </w:r>
      <w:r w:rsidR="005F66F0">
        <w:t xml:space="preserve">Figure </w:t>
      </w:r>
      <w:r w:rsidR="005F66F0">
        <w:rPr>
          <w:noProof/>
        </w:rPr>
        <w:t>5</w:t>
      </w:r>
      <w:r w:rsidR="005F66F0">
        <w:fldChar w:fldCharType="end"/>
      </w:r>
      <w:r w:rsidR="005F66F0">
        <w:t>)</w:t>
      </w:r>
      <w:r>
        <w:t>.</w:t>
      </w:r>
      <w:r w:rsidR="005F66F0">
        <w:t xml:space="preserve"> This observation explains the reason why despite H</w:t>
      </w:r>
      <w:r w:rsidR="005F66F0" w:rsidRPr="005F66F0">
        <w:rPr>
          <w:vertAlign w:val="subscript"/>
        </w:rPr>
        <w:t>2</w:t>
      </w:r>
      <w:r w:rsidR="005F66F0">
        <w:t xml:space="preserve"> </w:t>
      </w:r>
      <w:r w:rsidR="00523A94">
        <w:t>yielded</w:t>
      </w:r>
      <w:r w:rsidR="005F66F0">
        <w:t xml:space="preserve"> the highest particle heating and mass loss rate (</w:t>
      </w:r>
      <w:r w:rsidR="005F66F0">
        <w:fldChar w:fldCharType="begin"/>
      </w:r>
      <w:r w:rsidR="005F66F0">
        <w:instrText xml:space="preserve"> REF _Ref47081410 \h </w:instrText>
      </w:r>
      <w:r w:rsidR="005F66F0">
        <w:fldChar w:fldCharType="separate"/>
      </w:r>
      <w:r w:rsidR="005F66F0">
        <w:t xml:space="preserve">Figure </w:t>
      </w:r>
      <w:r w:rsidR="005F66F0">
        <w:rPr>
          <w:noProof/>
        </w:rPr>
        <w:t>4</w:t>
      </w:r>
      <w:r w:rsidR="005F66F0">
        <w:fldChar w:fldCharType="end"/>
      </w:r>
      <w:r w:rsidR="005F66F0">
        <w:t>), and one of the longest residence times (</w:t>
      </w:r>
      <w:r w:rsidR="005F66F0">
        <w:fldChar w:fldCharType="begin"/>
      </w:r>
      <w:r w:rsidR="005F66F0">
        <w:instrText xml:space="preserve"> REF _Ref47351323 \h </w:instrText>
      </w:r>
      <w:r w:rsidR="005F66F0">
        <w:fldChar w:fldCharType="separate"/>
      </w:r>
      <w:r w:rsidR="005F66F0">
        <w:t xml:space="preserve">Figure </w:t>
      </w:r>
      <w:r w:rsidR="005F66F0">
        <w:rPr>
          <w:noProof/>
        </w:rPr>
        <w:t>6</w:t>
      </w:r>
      <w:r w:rsidR="005F66F0">
        <w:fldChar w:fldCharType="end"/>
      </w:r>
      <w:r w:rsidR="005F66F0">
        <w:t xml:space="preserve">), its bio-oil yield relative to biomass flow rate is </w:t>
      </w:r>
      <w:r w:rsidR="005F66F0" w:rsidRPr="005F66F0">
        <w:t>negligibly different</w:t>
      </w:r>
      <w:r w:rsidR="005F66F0">
        <w:t xml:space="preserve"> from the bio-oil yield with other fluidizing gases, especially N</w:t>
      </w:r>
      <w:r w:rsidR="005F66F0" w:rsidRPr="005F66F0">
        <w:rPr>
          <w:vertAlign w:val="subscript"/>
        </w:rPr>
        <w:t>2</w:t>
      </w:r>
      <w:r w:rsidR="005F66F0">
        <w:t>.</w:t>
      </w:r>
      <w:r w:rsidR="00523A94">
        <w:t xml:space="preserve"> N</w:t>
      </w:r>
      <w:r w:rsidR="009C3BDF">
        <w:t>evertheless, t</w:t>
      </w:r>
      <w:r w:rsidR="003528EE">
        <w:t>he</w:t>
      </w:r>
      <w:r w:rsidR="009C3BDF">
        <w:t xml:space="preserve"> fact that we found that fluidizing gas can notably increase biomass heat</w:t>
      </w:r>
      <w:r w:rsidR="00D621E4">
        <w:t>ing</w:t>
      </w:r>
      <w:r w:rsidR="009C3BDF">
        <w:t xml:space="preserve"> and mass loss rate (pyrolysis conversion rate) suggest </w:t>
      </w:r>
      <w:r w:rsidR="00523A94">
        <w:t>potential process intensification implication because</w:t>
      </w:r>
      <w:r w:rsidR="00B92A85">
        <w:t xml:space="preserve"> increased heating and pyrolysis rate represents a system where pyrolysis can </w:t>
      </w:r>
      <w:r w:rsidR="00D621E4">
        <w:t>be completed</w:t>
      </w:r>
      <w:r w:rsidR="00B92A85">
        <w:t xml:space="preserve"> at </w:t>
      </w:r>
      <w:r w:rsidR="00CB475C">
        <w:t xml:space="preserve">an </w:t>
      </w:r>
      <w:r w:rsidR="00B92A85">
        <w:t xml:space="preserve">increased rate and consequently </w:t>
      </w:r>
      <w:r w:rsidR="00D621E4">
        <w:t xml:space="preserve">offering </w:t>
      </w:r>
      <w:r w:rsidR="00B92A85">
        <w:t>increased</w:t>
      </w:r>
      <w:r w:rsidR="00D621E4">
        <w:t xml:space="preserve"> system</w:t>
      </w:r>
      <w:r w:rsidR="00B92A85">
        <w:t xml:space="preserve"> throughput.</w:t>
      </w:r>
      <w:r w:rsidR="00D621E4">
        <w:t xml:space="preserve"> Our finding suggests that, at the least, fluidizing gas with produced light gases can be recirculated as fluidizing gas without </w:t>
      </w:r>
      <w:r w:rsidR="00F975B7">
        <w:t>detrimental consequences</w:t>
      </w:r>
      <w:r w:rsidR="00D621E4">
        <w:t xml:space="preserve"> </w:t>
      </w:r>
      <w:r w:rsidR="00F975B7">
        <w:t>on pyrolysis performance.</w:t>
      </w:r>
      <w:r w:rsidR="00303691">
        <w:br w:type="page"/>
      </w:r>
    </w:p>
    <w:p w14:paraId="3FE77D7C" w14:textId="0EB27C4D" w:rsidR="0034615E" w:rsidRDefault="001475B8" w:rsidP="001475B8">
      <w:pPr>
        <w:pStyle w:val="NoSpacing"/>
      </w:pPr>
      <w:r w:rsidRPr="001475B8">
        <w:lastRenderedPageBreak/>
        <w:t xml:space="preserve"> </w:t>
      </w:r>
      <w:r>
        <w:rPr>
          <w:noProof/>
        </w:rPr>
        <w:drawing>
          <wp:inline distT="0" distB="0" distL="0" distR="0" wp14:anchorId="5C074685" wp14:editId="48DAF57B">
            <wp:extent cx="3280147" cy="18745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80147" cy="1874520"/>
                    </a:xfrm>
                    <a:prstGeom prst="rect">
                      <a:avLst/>
                    </a:prstGeom>
                    <a:noFill/>
                    <a:ln>
                      <a:noFill/>
                    </a:ln>
                  </pic:spPr>
                </pic:pic>
              </a:graphicData>
            </a:graphic>
          </wp:inline>
        </w:drawing>
      </w:r>
      <w:r w:rsidR="0034615E" w:rsidRPr="0034615E">
        <w:t xml:space="preserve"> </w:t>
      </w:r>
      <w:r w:rsidR="004721B0">
        <w:rPr>
          <w:noProof/>
        </w:rPr>
        <w:drawing>
          <wp:inline distT="0" distB="0" distL="0" distR="0" wp14:anchorId="58123328" wp14:editId="3D1CF321">
            <wp:extent cx="2579348" cy="187430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21356"/>
                    <a:stretch/>
                  </pic:blipFill>
                  <pic:spPr bwMode="auto">
                    <a:xfrm>
                      <a:off x="0" y="0"/>
                      <a:ext cx="2579641" cy="1874520"/>
                    </a:xfrm>
                    <a:prstGeom prst="rect">
                      <a:avLst/>
                    </a:prstGeom>
                    <a:noFill/>
                    <a:ln>
                      <a:noFill/>
                    </a:ln>
                    <a:extLst>
                      <a:ext uri="{53640926-AAD7-44D8-BBD7-CCE9431645EC}">
                        <a14:shadowObscured xmlns:a14="http://schemas.microsoft.com/office/drawing/2010/main"/>
                      </a:ext>
                    </a:extLst>
                  </pic:spPr>
                </pic:pic>
              </a:graphicData>
            </a:graphic>
          </wp:inline>
        </w:drawing>
      </w:r>
    </w:p>
    <w:p w14:paraId="705760D3" w14:textId="11526266" w:rsidR="00303691" w:rsidRDefault="00303691" w:rsidP="001475B8">
      <w:pPr>
        <w:pStyle w:val="NoSpacing"/>
      </w:pPr>
      <w:r>
        <w:rPr>
          <w:noProof/>
        </w:rPr>
        <mc:AlternateContent>
          <mc:Choice Requires="wps">
            <w:drawing>
              <wp:inline distT="0" distB="0" distL="0" distR="0" wp14:anchorId="2095AD63" wp14:editId="14D65EC0">
                <wp:extent cx="5943600" cy="300567"/>
                <wp:effectExtent l="0" t="0" r="0" b="4445"/>
                <wp:docPr id="1" name="Text Box 1"/>
                <wp:cNvGraphicFramePr/>
                <a:graphic xmlns:a="http://schemas.openxmlformats.org/drawingml/2006/main">
                  <a:graphicData uri="http://schemas.microsoft.com/office/word/2010/wordprocessingShape">
                    <wps:wsp>
                      <wps:cNvSpPr txBox="1"/>
                      <wps:spPr>
                        <a:xfrm>
                          <a:off x="0" y="0"/>
                          <a:ext cx="5943600" cy="300567"/>
                        </a:xfrm>
                        <a:prstGeom prst="rect">
                          <a:avLst/>
                        </a:prstGeom>
                        <a:noFill/>
                        <a:ln w="6350">
                          <a:noFill/>
                        </a:ln>
                      </wps:spPr>
                      <wps:txbx>
                        <w:txbxContent>
                          <w:p w14:paraId="24A58346" w14:textId="78A9A412" w:rsidR="0084229E" w:rsidRDefault="0084229E" w:rsidP="00303691">
                            <w:pPr>
                              <w:pStyle w:val="ListParagraph"/>
                              <w:numPr>
                                <w:ilvl w:val="0"/>
                                <w:numId w:val="1"/>
                              </w:numPr>
                              <w:jc w:val="center"/>
                            </w:pPr>
                            <w:r>
                              <w:t xml:space="preserve">                                                                                (b)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2095AD63" id="_x0000_t202" coordsize="21600,21600" o:spt="202" path="m,l,21600r21600,l21600,xe">
                <v:stroke joinstyle="miter"/>
                <v:path gradientshapeok="t" o:connecttype="rect"/>
              </v:shapetype>
              <v:shape id="Text Box 1" o:spid="_x0000_s1026" type="#_x0000_t202" style="width:468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" filled="f" stroked="f" strokeweight=".5pt">
                <v:textbox inset="0,0,0,0">
                  <w:txbxContent>
                    <w:p w14:paraId="24A58346" w14:textId="78A9A412" w:rsidR="0084229E" w:rsidRDefault="0084229E" w:rsidP="00303691">
                      <w:pPr>
                        <w:pStyle w:val="ListParagraph"/>
                        <w:numPr>
                          <w:ilvl w:val="0"/>
                          <w:numId w:val="1"/>
                        </w:numPr>
                        <w:jc w:val="center"/>
                      </w:pPr>
                      <w:r>
                        <w:t xml:space="preserve">                                                                                (b)</w:t>
                      </w:r>
                    </w:p>
                  </w:txbxContent>
                </v:textbox>
                <w10:anchorlock/>
              </v:shape>
            </w:pict>
          </mc:Fallback>
        </mc:AlternateContent>
      </w:r>
    </w:p>
    <w:p w14:paraId="7465AEC0" w14:textId="15113586" w:rsidR="0034615E" w:rsidRDefault="0034615E" w:rsidP="0034615E">
      <w:pPr>
        <w:pStyle w:val="NoSpacing"/>
      </w:pPr>
      <w:bookmarkStart w:id="20" w:name="_Ref47019073"/>
      <w:r>
        <w:t xml:space="preserve">Figure </w:t>
      </w:r>
      <w:fldSimple w:instr=" SEQ Figure \* ARABIC ">
        <w:r w:rsidR="00330563">
          <w:rPr>
            <w:noProof/>
          </w:rPr>
          <w:t>3</w:t>
        </w:r>
      </w:fldSimple>
      <w:bookmarkEnd w:id="20"/>
      <w:r>
        <w:t xml:space="preserve">. </w:t>
      </w:r>
      <w:r w:rsidR="00E06FEC">
        <w:t>Time-averaged d</w:t>
      </w:r>
      <w:r w:rsidRPr="0034615E">
        <w:t>istribution of</w:t>
      </w:r>
      <w:r>
        <w:t xml:space="preserve"> </w:t>
      </w:r>
      <w:r w:rsidR="00E06FEC">
        <w:t xml:space="preserve">gas phase </w:t>
      </w:r>
      <w:r>
        <w:t>(a)</w:t>
      </w:r>
      <w:r w:rsidRPr="0034615E">
        <w:t xml:space="preserve"> pressure </w:t>
      </w:r>
      <w:r>
        <w:t xml:space="preserve">drop and (b) temperature </w:t>
      </w:r>
      <w:r w:rsidRPr="0034615E">
        <w:t xml:space="preserve">along the </w:t>
      </w:r>
      <w:r>
        <w:t>reactor</w:t>
      </w:r>
      <w:r w:rsidRPr="0034615E">
        <w:t xml:space="preserve"> heigh</w:t>
      </w:r>
      <w:r>
        <w:t>t.</w:t>
      </w:r>
    </w:p>
    <w:p w14:paraId="0341C03F" w14:textId="77777777" w:rsidR="00303691" w:rsidRDefault="00E06FEC" w:rsidP="00255ABB">
      <w:pPr>
        <w:pStyle w:val="NoSpacing"/>
        <w:jc w:val="center"/>
      </w:pPr>
      <w:r>
        <w:rPr>
          <w:noProof/>
        </w:rPr>
        <w:drawing>
          <wp:inline distT="0" distB="0" distL="0" distR="0" wp14:anchorId="08B1AE09" wp14:editId="0E058575">
            <wp:extent cx="2926080" cy="1925053"/>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28230"/>
                    <a:stretch/>
                  </pic:blipFill>
                  <pic:spPr bwMode="auto">
                    <a:xfrm>
                      <a:off x="0" y="0"/>
                      <a:ext cx="2926080" cy="1925053"/>
                    </a:xfrm>
                    <a:prstGeom prst="rect">
                      <a:avLst/>
                    </a:prstGeom>
                    <a:noFill/>
                    <a:ln>
                      <a:noFill/>
                    </a:ln>
                    <a:extLst>
                      <a:ext uri="{53640926-AAD7-44D8-BBD7-CCE9431645EC}">
                        <a14:shadowObscured xmlns:a14="http://schemas.microsoft.com/office/drawing/2010/main"/>
                      </a:ext>
                    </a:extLst>
                  </pic:spPr>
                </pic:pic>
              </a:graphicData>
            </a:graphic>
          </wp:inline>
        </w:drawing>
      </w:r>
      <w:r w:rsidR="00255ABB">
        <w:rPr>
          <w:noProof/>
        </w:rPr>
        <w:drawing>
          <wp:inline distT="0" distB="0" distL="0" distR="0" wp14:anchorId="6537DA8F" wp14:editId="2AC88C86">
            <wp:extent cx="2926080" cy="1952978"/>
            <wp:effectExtent l="0" t="0" r="762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7189"/>
                    <a:stretch/>
                  </pic:blipFill>
                  <pic:spPr bwMode="auto">
                    <a:xfrm>
                      <a:off x="0" y="0"/>
                      <a:ext cx="2926080" cy="1952978"/>
                    </a:xfrm>
                    <a:prstGeom prst="rect">
                      <a:avLst/>
                    </a:prstGeom>
                    <a:noFill/>
                    <a:ln>
                      <a:noFill/>
                    </a:ln>
                    <a:extLst>
                      <a:ext uri="{53640926-AAD7-44D8-BBD7-CCE9431645EC}">
                        <a14:shadowObscured xmlns:a14="http://schemas.microsoft.com/office/drawing/2010/main"/>
                      </a:ext>
                    </a:extLst>
                  </pic:spPr>
                </pic:pic>
              </a:graphicData>
            </a:graphic>
          </wp:inline>
        </w:drawing>
      </w:r>
    </w:p>
    <w:p w14:paraId="0CBEB298" w14:textId="2B873383" w:rsidR="00255ABB" w:rsidRDefault="00303691" w:rsidP="00255ABB">
      <w:pPr>
        <w:pStyle w:val="NoSpacing"/>
        <w:jc w:val="center"/>
      </w:pPr>
      <w:r>
        <w:rPr>
          <w:noProof/>
        </w:rPr>
        <mc:AlternateContent>
          <mc:Choice Requires="wps">
            <w:drawing>
              <wp:inline distT="0" distB="0" distL="0" distR="0" wp14:anchorId="7CCFE3E4" wp14:editId="67AEE8F8">
                <wp:extent cx="5943600" cy="300355"/>
                <wp:effectExtent l="0" t="0" r="0" b="4445"/>
                <wp:docPr id="2" name="Text Box 2"/>
                <wp:cNvGraphicFramePr/>
                <a:graphic xmlns:a="http://schemas.openxmlformats.org/drawingml/2006/main">
                  <a:graphicData uri="http://schemas.microsoft.com/office/word/2010/wordprocessingShape">
                    <wps:wsp>
                      <wps:cNvSpPr txBox="1"/>
                      <wps:spPr>
                        <a:xfrm>
                          <a:off x="0" y="0"/>
                          <a:ext cx="5943600" cy="300355"/>
                        </a:xfrm>
                        <a:prstGeom prst="rect">
                          <a:avLst/>
                        </a:prstGeom>
                        <a:noFill/>
                        <a:ln w="6350">
                          <a:noFill/>
                        </a:ln>
                      </wps:spPr>
                      <wps:txbx>
                        <w:txbxContent>
                          <w:p w14:paraId="0C78DDC6" w14:textId="40CD264A" w:rsidR="0084229E" w:rsidRDefault="0084229E" w:rsidP="00303691">
                            <w:pPr>
                              <w:ind w:left="360"/>
                              <w:jc w:val="center"/>
                            </w:pPr>
                            <w:r>
                              <w:t>(a)                                                                            (b)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7CCFE3E4" id="Text Box 2" o:spid="_x0000_s1027" type="#_x0000_t202" style="width:468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" filled="f" stroked="f" strokeweight=".5pt">
                <v:textbox inset="0,0,0,0">
                  <w:txbxContent>
                    <w:p w14:paraId="0C78DDC6" w14:textId="40CD264A" w:rsidR="0084229E" w:rsidRDefault="0084229E" w:rsidP="00303691">
                      <w:pPr>
                        <w:ind w:left="360"/>
                        <w:jc w:val="center"/>
                      </w:pPr>
                      <w:r>
                        <w:t>(a)                                                                            (b)</w:t>
                      </w:r>
                    </w:p>
                  </w:txbxContent>
                </v:textbox>
                <w10:anchorlock/>
              </v:shape>
            </w:pict>
          </mc:Fallback>
        </mc:AlternateContent>
      </w:r>
      <w:r w:rsidR="00255ABB">
        <w:rPr>
          <w:noProof/>
        </w:rPr>
        <w:drawing>
          <wp:inline distT="0" distB="0" distL="0" distR="0" wp14:anchorId="6AC3ABB9" wp14:editId="6F9FB723">
            <wp:extent cx="2926080" cy="763129"/>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71549"/>
                    <a:stretch/>
                  </pic:blipFill>
                  <pic:spPr bwMode="auto">
                    <a:xfrm>
                      <a:off x="0" y="0"/>
                      <a:ext cx="2926080" cy="763129"/>
                    </a:xfrm>
                    <a:prstGeom prst="rect">
                      <a:avLst/>
                    </a:prstGeom>
                    <a:noFill/>
                    <a:ln>
                      <a:noFill/>
                    </a:ln>
                    <a:extLst>
                      <a:ext uri="{53640926-AAD7-44D8-BBD7-CCE9431645EC}">
                        <a14:shadowObscured xmlns:a14="http://schemas.microsoft.com/office/drawing/2010/main"/>
                      </a:ext>
                    </a:extLst>
                  </pic:spPr>
                </pic:pic>
              </a:graphicData>
            </a:graphic>
          </wp:inline>
        </w:drawing>
      </w:r>
    </w:p>
    <w:p w14:paraId="0AD6218D" w14:textId="766C15AC" w:rsidR="00255ABB" w:rsidRDefault="00255ABB" w:rsidP="00255ABB">
      <w:pPr>
        <w:pStyle w:val="NoSpacing"/>
      </w:pPr>
      <w:bookmarkStart w:id="21" w:name="_Ref47081410"/>
      <w:bookmarkStart w:id="22" w:name="_Ref47351302"/>
      <w:r>
        <w:t xml:space="preserve">Figure </w:t>
      </w:r>
      <w:fldSimple w:instr=" SEQ Figure \* ARABIC ">
        <w:r w:rsidR="00330563">
          <w:rPr>
            <w:noProof/>
          </w:rPr>
          <w:t>4</w:t>
        </w:r>
      </w:fldSimple>
      <w:bookmarkEnd w:id="21"/>
      <w:r>
        <w:t xml:space="preserve">. </w:t>
      </w:r>
      <w:bookmarkStart w:id="23" w:name="_Ref47081382"/>
      <w:r>
        <w:t xml:space="preserve">Average particle </w:t>
      </w:r>
      <w:r w:rsidR="008F46D0">
        <w:t xml:space="preserve">(a) temperature and (b) mass loss profile during pyrolysis. Line color discriminates </w:t>
      </w:r>
      <w:r w:rsidR="002C40BB">
        <w:t>among</w:t>
      </w:r>
      <w:r w:rsidR="008F46D0">
        <w:t xml:space="preserve"> fluidizing gas, whereas line type discriminates </w:t>
      </w:r>
      <w:r w:rsidR="002C40BB">
        <w:t xml:space="preserve">among </w:t>
      </w:r>
      <w:r w:rsidR="008F46D0">
        <w:t>initial particle diameter.</w:t>
      </w:r>
      <w:bookmarkEnd w:id="22"/>
      <w:bookmarkEnd w:id="23"/>
    </w:p>
    <w:p w14:paraId="2B885016" w14:textId="6C4BB7C7" w:rsidR="00C86734" w:rsidRDefault="00C86734" w:rsidP="00C86734"/>
    <w:p w14:paraId="2F9293C4" w14:textId="5CC7BD31" w:rsidR="00330563" w:rsidRDefault="00F975B7" w:rsidP="00330563">
      <w:pPr>
        <w:pStyle w:val="NoSpacing"/>
      </w:pPr>
      <w:r w:rsidRPr="00F975B7">
        <w:lastRenderedPageBreak/>
        <w:t xml:space="preserve"> </w:t>
      </w:r>
      <w:r>
        <w:rPr>
          <w:noProof/>
        </w:rPr>
        <w:drawing>
          <wp:inline distT="0" distB="0" distL="0" distR="0" wp14:anchorId="47BBB42B" wp14:editId="7E960842">
            <wp:extent cx="3657600" cy="26126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57600" cy="2612683"/>
                    </a:xfrm>
                    <a:prstGeom prst="rect">
                      <a:avLst/>
                    </a:prstGeom>
                    <a:noFill/>
                    <a:ln>
                      <a:noFill/>
                    </a:ln>
                  </pic:spPr>
                </pic:pic>
              </a:graphicData>
            </a:graphic>
          </wp:inline>
        </w:drawing>
      </w:r>
    </w:p>
    <w:p w14:paraId="253B9601" w14:textId="7EA0190B" w:rsidR="00330563" w:rsidRDefault="00330563" w:rsidP="00330563">
      <w:pPr>
        <w:pStyle w:val="NoSpacing"/>
      </w:pPr>
      <w:bookmarkStart w:id="24" w:name="_Ref47351366"/>
      <w:r>
        <w:t xml:space="preserve">Figure </w:t>
      </w:r>
      <w:fldSimple w:instr=" SEQ Figure \* ARABIC ">
        <w:r>
          <w:rPr>
            <w:noProof/>
          </w:rPr>
          <w:t>5</w:t>
        </w:r>
      </w:fldSimple>
      <w:bookmarkEnd w:id="24"/>
      <w:r>
        <w:t>. Time-average bio-oil cracking and polymerization rates.</w:t>
      </w:r>
    </w:p>
    <w:p w14:paraId="5F3A55D4" w14:textId="77777777" w:rsidR="00330563" w:rsidRDefault="00330563" w:rsidP="00330563"/>
    <w:p w14:paraId="4C29B04B" w14:textId="77777777" w:rsidR="003A659D" w:rsidRDefault="003A659D" w:rsidP="003A659D">
      <w:pPr>
        <w:pStyle w:val="NoSpacing"/>
      </w:pPr>
      <w:r>
        <w:rPr>
          <w:noProof/>
        </w:rPr>
        <w:drawing>
          <wp:inline distT="0" distB="0" distL="0" distR="0" wp14:anchorId="6C808AA8" wp14:editId="1603ABE3">
            <wp:extent cx="3657600" cy="3352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57600" cy="3352800"/>
                    </a:xfrm>
                    <a:prstGeom prst="rect">
                      <a:avLst/>
                    </a:prstGeom>
                    <a:noFill/>
                    <a:ln>
                      <a:noFill/>
                    </a:ln>
                  </pic:spPr>
                </pic:pic>
              </a:graphicData>
            </a:graphic>
          </wp:inline>
        </w:drawing>
      </w:r>
    </w:p>
    <w:p w14:paraId="765D1877" w14:textId="11996A83" w:rsidR="003A659D" w:rsidRDefault="003A659D" w:rsidP="003A659D">
      <w:pPr>
        <w:pStyle w:val="NoSpacing"/>
      </w:pPr>
      <w:bookmarkStart w:id="25" w:name="_Ref47351323"/>
      <w:r>
        <w:t xml:space="preserve">Figure </w:t>
      </w:r>
      <w:fldSimple w:instr=" SEQ Figure \* ARABIC ">
        <w:r w:rsidR="00330563">
          <w:rPr>
            <w:noProof/>
          </w:rPr>
          <w:t>6</w:t>
        </w:r>
      </w:fldSimple>
      <w:bookmarkEnd w:id="25"/>
      <w:r>
        <w:t xml:space="preserve">. Cumulative </w:t>
      </w:r>
      <w:r w:rsidR="00E52D2A">
        <w:t xml:space="preserve">particle residence time </w:t>
      </w:r>
      <w:r>
        <w:t xml:space="preserve">distribution as affected by fluidizing gas and initial particle diameter. </w:t>
      </w:r>
    </w:p>
    <w:p w14:paraId="778F5044" w14:textId="269BFE86" w:rsidR="00E56653" w:rsidRDefault="00E56653" w:rsidP="00330563"/>
    <w:p w14:paraId="49801280" w14:textId="69152E44" w:rsidR="00513CB6" w:rsidRDefault="009F714A" w:rsidP="00513CB6">
      <w:pPr>
        <w:pStyle w:val="NoSpacing"/>
      </w:pPr>
      <w:r w:rsidRPr="009F714A">
        <w:lastRenderedPageBreak/>
        <w:t xml:space="preserve"> </w:t>
      </w:r>
      <w:r w:rsidR="00B345F8" w:rsidRPr="00B345F8">
        <w:t xml:space="preserve"> </w:t>
      </w:r>
      <w:r w:rsidR="00B345F8">
        <w:rPr>
          <w:noProof/>
        </w:rPr>
        <w:drawing>
          <wp:inline distT="0" distB="0" distL="0" distR="0" wp14:anchorId="5717C788" wp14:editId="6E37ADD8">
            <wp:extent cx="3657600" cy="2481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57600" cy="2481775"/>
                    </a:xfrm>
                    <a:prstGeom prst="rect">
                      <a:avLst/>
                    </a:prstGeom>
                    <a:noFill/>
                    <a:ln>
                      <a:noFill/>
                    </a:ln>
                  </pic:spPr>
                </pic:pic>
              </a:graphicData>
            </a:graphic>
          </wp:inline>
        </w:drawing>
      </w:r>
    </w:p>
    <w:p w14:paraId="1017568E" w14:textId="4B66DB71" w:rsidR="005C03D3" w:rsidRPr="00E56653" w:rsidRDefault="00513CB6" w:rsidP="00330563">
      <w:pPr>
        <w:pStyle w:val="NoSpacing"/>
      </w:pPr>
      <w:r>
        <w:t xml:space="preserve">Figure </w:t>
      </w:r>
      <w:fldSimple w:instr=" SEQ Figure \* ARABIC ">
        <w:r w:rsidR="00330563">
          <w:rPr>
            <w:noProof/>
          </w:rPr>
          <w:t>7</w:t>
        </w:r>
      </w:fldSimple>
      <w:r>
        <w:t>.</w:t>
      </w:r>
      <w:r w:rsidR="003950E7">
        <w:t xml:space="preserve"> Pyrolysis product distribution as affected by fluidizing gas. Product yields are calculated on a biomass basis.</w:t>
      </w:r>
    </w:p>
    <w:p w14:paraId="01FFB302" w14:textId="2A4DE0CE" w:rsidR="00086C80" w:rsidRDefault="00086C80" w:rsidP="00086C80">
      <w:pPr>
        <w:pStyle w:val="Heading1"/>
      </w:pPr>
      <w:r>
        <w:t>Reference</w:t>
      </w:r>
    </w:p>
    <w:p w14:paraId="6E5669E3" w14:textId="1DA95393" w:rsidR="00434699" w:rsidRPr="00434699" w:rsidRDefault="00D33CF2" w:rsidP="00434699">
      <w:pPr>
        <w:widowControl w:val="0"/>
        <w:autoSpaceDE w:val="0"/>
        <w:autoSpaceDN w:val="0"/>
        <w:adjustRightInd w:val="0"/>
        <w:ind w:left="640" w:hanging="640"/>
        <w:rPr>
          <w:rFonts w:cs="Arial"/>
          <w:noProof/>
          <w:szCs w:val="24"/>
        </w:rPr>
      </w:pPr>
      <w:r>
        <w:fldChar w:fldCharType="begin" w:fldLock="1"/>
      </w:r>
      <w:r>
        <w:instrText xml:space="preserve">ADDIN Mendeley Bibliography CSL_BIBLIOGRAPHY </w:instrText>
      </w:r>
      <w:r>
        <w:fldChar w:fldCharType="separate"/>
      </w:r>
      <w:r w:rsidR="00434699" w:rsidRPr="00434699">
        <w:rPr>
          <w:rFonts w:cs="Arial"/>
          <w:noProof/>
          <w:szCs w:val="24"/>
        </w:rPr>
        <w:t>[1]</w:t>
      </w:r>
      <w:r w:rsidR="00434699" w:rsidRPr="00434699">
        <w:rPr>
          <w:rFonts w:cs="Arial"/>
          <w:noProof/>
          <w:szCs w:val="24"/>
        </w:rPr>
        <w:tab/>
        <w:t>C. Di Blasi, C. Branca, C. Di Blasi, C. Branca, Kinetics of primary product formation from wood pyrolysis, Ind. Eng. Chem. Res. 40 (2001) 5547–5556. doi:10.1021/ie000997e.</w:t>
      </w:r>
    </w:p>
    <w:p w14:paraId="04291A76" w14:textId="77777777" w:rsidR="00434699" w:rsidRPr="00434699" w:rsidRDefault="00434699" w:rsidP="00434699">
      <w:pPr>
        <w:widowControl w:val="0"/>
        <w:autoSpaceDE w:val="0"/>
        <w:autoSpaceDN w:val="0"/>
        <w:adjustRightInd w:val="0"/>
        <w:ind w:left="640" w:hanging="640"/>
        <w:rPr>
          <w:rFonts w:cs="Arial"/>
          <w:noProof/>
          <w:szCs w:val="24"/>
        </w:rPr>
      </w:pPr>
      <w:r w:rsidRPr="00434699">
        <w:rPr>
          <w:rFonts w:cs="Arial"/>
          <w:noProof/>
          <w:szCs w:val="24"/>
        </w:rPr>
        <w:t>[2]</w:t>
      </w:r>
      <w:r w:rsidRPr="00434699">
        <w:rPr>
          <w:rFonts w:cs="Arial"/>
          <w:noProof/>
          <w:szCs w:val="24"/>
        </w:rPr>
        <w:tab/>
        <w:t>C. Di Blasi, Analysis of convection and secondary reaction effects within porous solid fuels undergoing pyrolysis, Combust. Sci. Technol. 90 (1993) 315–340. doi:10.1080/00102209308907620.</w:t>
      </w:r>
    </w:p>
    <w:p w14:paraId="37E8D10C" w14:textId="77777777" w:rsidR="00434699" w:rsidRPr="00434699" w:rsidRDefault="00434699" w:rsidP="00434699">
      <w:pPr>
        <w:widowControl w:val="0"/>
        <w:autoSpaceDE w:val="0"/>
        <w:autoSpaceDN w:val="0"/>
        <w:adjustRightInd w:val="0"/>
        <w:ind w:left="640" w:hanging="640"/>
        <w:rPr>
          <w:rFonts w:cs="Arial"/>
          <w:noProof/>
          <w:szCs w:val="24"/>
        </w:rPr>
      </w:pPr>
      <w:r w:rsidRPr="00434699">
        <w:rPr>
          <w:rFonts w:cs="Arial"/>
          <w:noProof/>
          <w:szCs w:val="24"/>
        </w:rPr>
        <w:t>[3]</w:t>
      </w:r>
      <w:r w:rsidRPr="00434699">
        <w:rPr>
          <w:rFonts w:cs="Arial"/>
          <w:noProof/>
          <w:szCs w:val="24"/>
        </w:rPr>
        <w:tab/>
        <w:t>H.A. Navarro, M.P. de Souza Braun, Determination of the normal spring stiffness coefficient in the linear spring–dashpot contact model of discrete element method, Powder Technol. 246 (2013) 707–722. doi:https://doi.org/10.1016/j.powtec.2013.05.049.</w:t>
      </w:r>
    </w:p>
    <w:p w14:paraId="79A88B54" w14:textId="77777777" w:rsidR="00434699" w:rsidRPr="00434699" w:rsidRDefault="00434699" w:rsidP="00434699">
      <w:pPr>
        <w:widowControl w:val="0"/>
        <w:autoSpaceDE w:val="0"/>
        <w:autoSpaceDN w:val="0"/>
        <w:adjustRightInd w:val="0"/>
        <w:ind w:left="640" w:hanging="640"/>
        <w:rPr>
          <w:rFonts w:cs="Arial"/>
          <w:noProof/>
          <w:szCs w:val="24"/>
        </w:rPr>
      </w:pPr>
      <w:r w:rsidRPr="00434699">
        <w:rPr>
          <w:rFonts w:cs="Arial"/>
          <w:noProof/>
          <w:szCs w:val="24"/>
        </w:rPr>
        <w:t>[4]</w:t>
      </w:r>
      <w:r w:rsidRPr="00434699">
        <w:rPr>
          <w:rFonts w:cs="Arial"/>
          <w:noProof/>
          <w:szCs w:val="24"/>
        </w:rPr>
        <w:tab/>
        <w:t>L. Lu, J. Xu, W. Ge, Y. Yue, X. Liu, J. Li, EMMS-based discrete particle method (EMMS–DPM) for simulation of gas–solid flows, Chem. Eng. Sci. 120 (2014) 67–87. doi:https://doi.org/10.1016/j.ces.2014.08.004.</w:t>
      </w:r>
    </w:p>
    <w:p w14:paraId="51F60AC7" w14:textId="77777777" w:rsidR="00434699" w:rsidRPr="00434699" w:rsidRDefault="00434699" w:rsidP="00434699">
      <w:pPr>
        <w:widowControl w:val="0"/>
        <w:autoSpaceDE w:val="0"/>
        <w:autoSpaceDN w:val="0"/>
        <w:adjustRightInd w:val="0"/>
        <w:ind w:left="640" w:hanging="640"/>
        <w:rPr>
          <w:rFonts w:cs="Arial"/>
          <w:noProof/>
          <w:szCs w:val="24"/>
        </w:rPr>
      </w:pPr>
      <w:r w:rsidRPr="00434699">
        <w:rPr>
          <w:rFonts w:cs="Arial"/>
          <w:noProof/>
          <w:szCs w:val="24"/>
        </w:rPr>
        <w:t>[5]</w:t>
      </w:r>
      <w:r w:rsidRPr="00434699">
        <w:rPr>
          <w:rFonts w:cs="Arial"/>
          <w:noProof/>
          <w:szCs w:val="24"/>
        </w:rPr>
        <w:tab/>
        <w:t>T.J.P. Oliveira, C.R. Cardoso, C.H. Ataíde, Bubbling fluidization of biomass and sand binary mixtures: Minimum fluidization velocity and particle segregation, Chem. Eng. Process. Process Intensif. 72 (2013) 113–121.</w:t>
      </w:r>
    </w:p>
    <w:p w14:paraId="67085878" w14:textId="77777777" w:rsidR="00434699" w:rsidRPr="00434699" w:rsidRDefault="00434699" w:rsidP="00434699">
      <w:pPr>
        <w:widowControl w:val="0"/>
        <w:autoSpaceDE w:val="0"/>
        <w:autoSpaceDN w:val="0"/>
        <w:adjustRightInd w:val="0"/>
        <w:ind w:left="640" w:hanging="640"/>
        <w:rPr>
          <w:rFonts w:cs="Arial"/>
          <w:noProof/>
          <w:szCs w:val="24"/>
        </w:rPr>
      </w:pPr>
      <w:r w:rsidRPr="00434699">
        <w:rPr>
          <w:rFonts w:cs="Arial"/>
          <w:noProof/>
          <w:szCs w:val="24"/>
        </w:rPr>
        <w:t>[6]</w:t>
      </w:r>
      <w:r w:rsidRPr="00434699">
        <w:rPr>
          <w:rFonts w:cs="Arial"/>
          <w:noProof/>
          <w:szCs w:val="24"/>
        </w:rPr>
        <w:tab/>
        <w:t>G.H. Ganser, A rational approach to drag prediction of spherical and nonspherical particles, Powder Technol. 77 (1993) 143–152. doi:https://doi.org/10.1016/0032-5910(93)80051-B.</w:t>
      </w:r>
    </w:p>
    <w:p w14:paraId="4636EE2D" w14:textId="77777777" w:rsidR="00434699" w:rsidRPr="00434699" w:rsidRDefault="00434699" w:rsidP="00434699">
      <w:pPr>
        <w:widowControl w:val="0"/>
        <w:autoSpaceDE w:val="0"/>
        <w:autoSpaceDN w:val="0"/>
        <w:adjustRightInd w:val="0"/>
        <w:ind w:left="640" w:hanging="640"/>
        <w:rPr>
          <w:rFonts w:cs="Arial"/>
          <w:noProof/>
          <w:szCs w:val="24"/>
        </w:rPr>
      </w:pPr>
      <w:r w:rsidRPr="00434699">
        <w:rPr>
          <w:rFonts w:cs="Arial"/>
          <w:noProof/>
          <w:szCs w:val="24"/>
        </w:rPr>
        <w:t>[7]</w:t>
      </w:r>
      <w:r w:rsidRPr="00434699">
        <w:rPr>
          <w:rFonts w:cs="Arial"/>
          <w:noProof/>
          <w:szCs w:val="24"/>
        </w:rPr>
        <w:tab/>
        <w:t>D. Gidaspow, Multiphase Flow and Fluidization: Continuum and Kinetic Theory Descriptions, 1st ed., Academic press, Massachusetts, USA, 1994.</w:t>
      </w:r>
    </w:p>
    <w:p w14:paraId="445C147B" w14:textId="77777777" w:rsidR="00434699" w:rsidRPr="00434699" w:rsidRDefault="00434699" w:rsidP="00434699">
      <w:pPr>
        <w:widowControl w:val="0"/>
        <w:autoSpaceDE w:val="0"/>
        <w:autoSpaceDN w:val="0"/>
        <w:adjustRightInd w:val="0"/>
        <w:ind w:left="640" w:hanging="640"/>
        <w:rPr>
          <w:rFonts w:cs="Arial"/>
          <w:noProof/>
        </w:rPr>
      </w:pPr>
      <w:r w:rsidRPr="00434699">
        <w:rPr>
          <w:rFonts w:cs="Arial"/>
          <w:noProof/>
          <w:szCs w:val="24"/>
        </w:rPr>
        <w:t>[8]</w:t>
      </w:r>
      <w:r w:rsidRPr="00434699">
        <w:rPr>
          <w:rFonts w:cs="Arial"/>
          <w:noProof/>
          <w:szCs w:val="24"/>
        </w:rPr>
        <w:tab/>
        <w:t>X. Gao, T. Li, A. Sarkar, L. Lu, W.A. Rogers, Development and validation of an enhanced filtered drag model for simulating gas-solid fluidization of Geldart A particles in all flow regimes, Chem. Eng. Sci. 184 (2018) 33–51. doi:https://doi.org/10.1016/j.ces.2018.03.038.</w:t>
      </w:r>
    </w:p>
    <w:p w14:paraId="08B5FC35" w14:textId="2CFA2DA1" w:rsidR="00D33CF2" w:rsidRPr="00D33CF2" w:rsidRDefault="00D33CF2" w:rsidP="00D33CF2">
      <w:r>
        <w:fldChar w:fldCharType="end"/>
      </w:r>
    </w:p>
    <w:sectPr w:rsidR="00D33CF2" w:rsidRPr="00D33CF2">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DEE645" w14:textId="77777777" w:rsidR="00B843F4" w:rsidRDefault="00B843F4" w:rsidP="00C82F92">
      <w:pPr>
        <w:spacing w:before="0" w:after="0"/>
      </w:pPr>
      <w:r>
        <w:separator/>
      </w:r>
    </w:p>
  </w:endnote>
  <w:endnote w:type="continuationSeparator" w:id="0">
    <w:p w14:paraId="0D806E6F" w14:textId="77777777" w:rsidR="00B843F4" w:rsidRDefault="00B843F4" w:rsidP="00C82F9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Yu Mincho Demibold">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Batang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3150995"/>
      <w:docPartObj>
        <w:docPartGallery w:val="Page Numbers (Bottom of Page)"/>
        <w:docPartUnique/>
      </w:docPartObj>
    </w:sdtPr>
    <w:sdtEndPr>
      <w:rPr>
        <w:noProof/>
      </w:rPr>
    </w:sdtEndPr>
    <w:sdtContent>
      <w:p w14:paraId="07E2875D" w14:textId="0E99FC3B" w:rsidR="0084229E" w:rsidRDefault="0084229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388CBC" w14:textId="77777777" w:rsidR="0084229E" w:rsidRDefault="00842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C22F9A" w14:textId="77777777" w:rsidR="00B843F4" w:rsidRDefault="00B843F4" w:rsidP="00C82F92">
      <w:pPr>
        <w:spacing w:before="0" w:after="0"/>
      </w:pPr>
      <w:r>
        <w:separator/>
      </w:r>
    </w:p>
  </w:footnote>
  <w:footnote w:type="continuationSeparator" w:id="0">
    <w:p w14:paraId="03B885E8" w14:textId="77777777" w:rsidR="00B843F4" w:rsidRDefault="00B843F4" w:rsidP="00C82F92">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63448B"/>
    <w:multiLevelType w:val="hybridMultilevel"/>
    <w:tmpl w:val="A3BE5D22"/>
    <w:lvl w:ilvl="0" w:tplc="BE1477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244F19"/>
    <w:multiLevelType w:val="hybridMultilevel"/>
    <w:tmpl w:val="6032DC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yedeji, Oluwafemi">
    <w15:presenceInfo w15:providerId="AD" w15:userId="S::fo8@ornl.gov::a054a361-5f1e-4914-bef4-0ba9a06957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733"/>
    <w:rsid w:val="00017684"/>
    <w:rsid w:val="00021239"/>
    <w:rsid w:val="00023ADE"/>
    <w:rsid w:val="00040EF1"/>
    <w:rsid w:val="00055099"/>
    <w:rsid w:val="00084A85"/>
    <w:rsid w:val="00086C80"/>
    <w:rsid w:val="000964AE"/>
    <w:rsid w:val="000975F4"/>
    <w:rsid w:val="000A3220"/>
    <w:rsid w:val="000B092D"/>
    <w:rsid w:val="000B1B3A"/>
    <w:rsid w:val="000B278A"/>
    <w:rsid w:val="000C30FC"/>
    <w:rsid w:val="000C6777"/>
    <w:rsid w:val="000F4477"/>
    <w:rsid w:val="000F5202"/>
    <w:rsid w:val="000F612E"/>
    <w:rsid w:val="0010094F"/>
    <w:rsid w:val="0011553B"/>
    <w:rsid w:val="00120E71"/>
    <w:rsid w:val="00122C6F"/>
    <w:rsid w:val="00144B23"/>
    <w:rsid w:val="001475B8"/>
    <w:rsid w:val="0014778F"/>
    <w:rsid w:val="0016420A"/>
    <w:rsid w:val="00164702"/>
    <w:rsid w:val="001673AA"/>
    <w:rsid w:val="00171F18"/>
    <w:rsid w:val="00185222"/>
    <w:rsid w:val="001B62F1"/>
    <w:rsid w:val="001C723A"/>
    <w:rsid w:val="001D0E7E"/>
    <w:rsid w:val="001E24A4"/>
    <w:rsid w:val="00224105"/>
    <w:rsid w:val="002241F4"/>
    <w:rsid w:val="0022717A"/>
    <w:rsid w:val="00245452"/>
    <w:rsid w:val="002463DD"/>
    <w:rsid w:val="00255ABB"/>
    <w:rsid w:val="00275A7D"/>
    <w:rsid w:val="002850C0"/>
    <w:rsid w:val="00285DA0"/>
    <w:rsid w:val="002C19D0"/>
    <w:rsid w:val="002C40BB"/>
    <w:rsid w:val="002C5115"/>
    <w:rsid w:val="002C79E4"/>
    <w:rsid w:val="002D2AD9"/>
    <w:rsid w:val="002D3B7D"/>
    <w:rsid w:val="00303691"/>
    <w:rsid w:val="00317854"/>
    <w:rsid w:val="0032289A"/>
    <w:rsid w:val="00330563"/>
    <w:rsid w:val="00330AD9"/>
    <w:rsid w:val="00334FBE"/>
    <w:rsid w:val="00341308"/>
    <w:rsid w:val="0034615E"/>
    <w:rsid w:val="003528EE"/>
    <w:rsid w:val="00353CF3"/>
    <w:rsid w:val="00362FB6"/>
    <w:rsid w:val="00381396"/>
    <w:rsid w:val="003950E7"/>
    <w:rsid w:val="003A659D"/>
    <w:rsid w:val="003C186B"/>
    <w:rsid w:val="003C4692"/>
    <w:rsid w:val="003C6F65"/>
    <w:rsid w:val="003D569E"/>
    <w:rsid w:val="003E567D"/>
    <w:rsid w:val="00401F22"/>
    <w:rsid w:val="00414D60"/>
    <w:rsid w:val="00421E98"/>
    <w:rsid w:val="00427A76"/>
    <w:rsid w:val="004307E8"/>
    <w:rsid w:val="00434699"/>
    <w:rsid w:val="00461334"/>
    <w:rsid w:val="00463ECE"/>
    <w:rsid w:val="004721B0"/>
    <w:rsid w:val="00494C36"/>
    <w:rsid w:val="004A0A3B"/>
    <w:rsid w:val="004A5C46"/>
    <w:rsid w:val="004B5A27"/>
    <w:rsid w:val="004B68CF"/>
    <w:rsid w:val="004B6ADA"/>
    <w:rsid w:val="004B7985"/>
    <w:rsid w:val="004F2519"/>
    <w:rsid w:val="00513CB6"/>
    <w:rsid w:val="00517D2A"/>
    <w:rsid w:val="00523A94"/>
    <w:rsid w:val="00537C71"/>
    <w:rsid w:val="00547DB2"/>
    <w:rsid w:val="0055016C"/>
    <w:rsid w:val="005526E0"/>
    <w:rsid w:val="00554477"/>
    <w:rsid w:val="005612AB"/>
    <w:rsid w:val="00564E1B"/>
    <w:rsid w:val="005B4099"/>
    <w:rsid w:val="005C03D3"/>
    <w:rsid w:val="005E62A3"/>
    <w:rsid w:val="005F2492"/>
    <w:rsid w:val="005F3AF8"/>
    <w:rsid w:val="005F4679"/>
    <w:rsid w:val="005F49EC"/>
    <w:rsid w:val="005F66F0"/>
    <w:rsid w:val="00602105"/>
    <w:rsid w:val="006171C8"/>
    <w:rsid w:val="00630708"/>
    <w:rsid w:val="006351A0"/>
    <w:rsid w:val="006500B5"/>
    <w:rsid w:val="006620AF"/>
    <w:rsid w:val="00662772"/>
    <w:rsid w:val="00662FD6"/>
    <w:rsid w:val="0066653B"/>
    <w:rsid w:val="006951E8"/>
    <w:rsid w:val="006B3E3A"/>
    <w:rsid w:val="006C5E65"/>
    <w:rsid w:val="006D22B4"/>
    <w:rsid w:val="00700491"/>
    <w:rsid w:val="00706702"/>
    <w:rsid w:val="007073C5"/>
    <w:rsid w:val="00712B02"/>
    <w:rsid w:val="0071484E"/>
    <w:rsid w:val="00723AF1"/>
    <w:rsid w:val="0074472E"/>
    <w:rsid w:val="007555D7"/>
    <w:rsid w:val="0076166E"/>
    <w:rsid w:val="007643A2"/>
    <w:rsid w:val="00770B0A"/>
    <w:rsid w:val="00784FC3"/>
    <w:rsid w:val="00797458"/>
    <w:rsid w:val="007A3085"/>
    <w:rsid w:val="007A4CBE"/>
    <w:rsid w:val="007C01E1"/>
    <w:rsid w:val="007E5DC2"/>
    <w:rsid w:val="007E776A"/>
    <w:rsid w:val="007F2647"/>
    <w:rsid w:val="00811216"/>
    <w:rsid w:val="00831B5A"/>
    <w:rsid w:val="0084229E"/>
    <w:rsid w:val="00857466"/>
    <w:rsid w:val="00870FE9"/>
    <w:rsid w:val="00883CE8"/>
    <w:rsid w:val="00886D66"/>
    <w:rsid w:val="00890974"/>
    <w:rsid w:val="00892084"/>
    <w:rsid w:val="00892270"/>
    <w:rsid w:val="00896903"/>
    <w:rsid w:val="008A08BD"/>
    <w:rsid w:val="008A6AF5"/>
    <w:rsid w:val="008A72CD"/>
    <w:rsid w:val="008C1C22"/>
    <w:rsid w:val="008C2336"/>
    <w:rsid w:val="008D7341"/>
    <w:rsid w:val="008E14E1"/>
    <w:rsid w:val="008E3249"/>
    <w:rsid w:val="008F46D0"/>
    <w:rsid w:val="008F7AE1"/>
    <w:rsid w:val="00900979"/>
    <w:rsid w:val="00901315"/>
    <w:rsid w:val="00916CA2"/>
    <w:rsid w:val="00933BCF"/>
    <w:rsid w:val="00961EBA"/>
    <w:rsid w:val="0097319C"/>
    <w:rsid w:val="009805CD"/>
    <w:rsid w:val="0098409A"/>
    <w:rsid w:val="00995ACD"/>
    <w:rsid w:val="009B105A"/>
    <w:rsid w:val="009C3BDF"/>
    <w:rsid w:val="009C5A0D"/>
    <w:rsid w:val="009E5733"/>
    <w:rsid w:val="009F44E4"/>
    <w:rsid w:val="009F6E7D"/>
    <w:rsid w:val="009F714A"/>
    <w:rsid w:val="00A03221"/>
    <w:rsid w:val="00A03E95"/>
    <w:rsid w:val="00A2482A"/>
    <w:rsid w:val="00A32119"/>
    <w:rsid w:val="00A35639"/>
    <w:rsid w:val="00A52063"/>
    <w:rsid w:val="00A630B2"/>
    <w:rsid w:val="00A65A3D"/>
    <w:rsid w:val="00A67A00"/>
    <w:rsid w:val="00A753A4"/>
    <w:rsid w:val="00A8157A"/>
    <w:rsid w:val="00A87A89"/>
    <w:rsid w:val="00A92F43"/>
    <w:rsid w:val="00A97A61"/>
    <w:rsid w:val="00AA3163"/>
    <w:rsid w:val="00AB148C"/>
    <w:rsid w:val="00AB22B3"/>
    <w:rsid w:val="00AB7B32"/>
    <w:rsid w:val="00AC5663"/>
    <w:rsid w:val="00AD6C28"/>
    <w:rsid w:val="00AF42EA"/>
    <w:rsid w:val="00B345F8"/>
    <w:rsid w:val="00B43E7C"/>
    <w:rsid w:val="00B4685E"/>
    <w:rsid w:val="00B5211E"/>
    <w:rsid w:val="00B62EEF"/>
    <w:rsid w:val="00B720A8"/>
    <w:rsid w:val="00B83764"/>
    <w:rsid w:val="00B843F4"/>
    <w:rsid w:val="00B87BE2"/>
    <w:rsid w:val="00B92A85"/>
    <w:rsid w:val="00BA0101"/>
    <w:rsid w:val="00BA2753"/>
    <w:rsid w:val="00BB228B"/>
    <w:rsid w:val="00BB6E35"/>
    <w:rsid w:val="00BC331A"/>
    <w:rsid w:val="00BD6A8B"/>
    <w:rsid w:val="00BD75F0"/>
    <w:rsid w:val="00BE11D6"/>
    <w:rsid w:val="00BF6EB6"/>
    <w:rsid w:val="00C03E1E"/>
    <w:rsid w:val="00C127B1"/>
    <w:rsid w:val="00C12989"/>
    <w:rsid w:val="00C13EE7"/>
    <w:rsid w:val="00C33E01"/>
    <w:rsid w:val="00C40EF6"/>
    <w:rsid w:val="00C41121"/>
    <w:rsid w:val="00C520EE"/>
    <w:rsid w:val="00C528BC"/>
    <w:rsid w:val="00C53F62"/>
    <w:rsid w:val="00C82F92"/>
    <w:rsid w:val="00C83B40"/>
    <w:rsid w:val="00C86734"/>
    <w:rsid w:val="00C91A37"/>
    <w:rsid w:val="00CB00FA"/>
    <w:rsid w:val="00CB3E0C"/>
    <w:rsid w:val="00CB3FA5"/>
    <w:rsid w:val="00CB475C"/>
    <w:rsid w:val="00CD1F4E"/>
    <w:rsid w:val="00CE5D0D"/>
    <w:rsid w:val="00CF47DB"/>
    <w:rsid w:val="00D05F68"/>
    <w:rsid w:val="00D206A5"/>
    <w:rsid w:val="00D33CF2"/>
    <w:rsid w:val="00D47F1B"/>
    <w:rsid w:val="00D621E4"/>
    <w:rsid w:val="00D661FE"/>
    <w:rsid w:val="00D673C5"/>
    <w:rsid w:val="00D76FE5"/>
    <w:rsid w:val="00D816C2"/>
    <w:rsid w:val="00D8438E"/>
    <w:rsid w:val="00D84E87"/>
    <w:rsid w:val="00D907F9"/>
    <w:rsid w:val="00D914C2"/>
    <w:rsid w:val="00D917EF"/>
    <w:rsid w:val="00D94A86"/>
    <w:rsid w:val="00D95201"/>
    <w:rsid w:val="00D967F2"/>
    <w:rsid w:val="00DA10C5"/>
    <w:rsid w:val="00DB76C1"/>
    <w:rsid w:val="00DC5DA1"/>
    <w:rsid w:val="00DC64BB"/>
    <w:rsid w:val="00DD2107"/>
    <w:rsid w:val="00E06FEC"/>
    <w:rsid w:val="00E0741D"/>
    <w:rsid w:val="00E15524"/>
    <w:rsid w:val="00E16D6F"/>
    <w:rsid w:val="00E37F17"/>
    <w:rsid w:val="00E52D2A"/>
    <w:rsid w:val="00E56653"/>
    <w:rsid w:val="00E5785C"/>
    <w:rsid w:val="00E6713B"/>
    <w:rsid w:val="00E744BF"/>
    <w:rsid w:val="00E74A15"/>
    <w:rsid w:val="00EB0CE5"/>
    <w:rsid w:val="00EB20DA"/>
    <w:rsid w:val="00ED3A1E"/>
    <w:rsid w:val="00ED545C"/>
    <w:rsid w:val="00EE46BC"/>
    <w:rsid w:val="00EF5C6D"/>
    <w:rsid w:val="00F0079D"/>
    <w:rsid w:val="00F074B2"/>
    <w:rsid w:val="00F25270"/>
    <w:rsid w:val="00F511EE"/>
    <w:rsid w:val="00F64DDD"/>
    <w:rsid w:val="00F76700"/>
    <w:rsid w:val="00F802AC"/>
    <w:rsid w:val="00F921C4"/>
    <w:rsid w:val="00F95DD6"/>
    <w:rsid w:val="00F975B7"/>
    <w:rsid w:val="00FA0785"/>
    <w:rsid w:val="00FA42B0"/>
    <w:rsid w:val="00FD6CF2"/>
    <w:rsid w:val="00FD7A20"/>
    <w:rsid w:val="00FF3B34"/>
    <w:rsid w:val="00FF4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1138A"/>
  <w15:chartTrackingRefBased/>
  <w15:docId w15:val="{2F4D8438-2AAC-4E17-A3AE-1D4ED1AA3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4C36"/>
    <w:pPr>
      <w:spacing w:before="120" w:after="120" w:line="240" w:lineRule="auto"/>
      <w:jc w:val="both"/>
    </w:pPr>
    <w:rPr>
      <w:rFonts w:ascii="Arial" w:hAnsi="Arial"/>
    </w:rPr>
  </w:style>
  <w:style w:type="paragraph" w:styleId="Heading1">
    <w:name w:val="heading 1"/>
    <w:basedOn w:val="Normal"/>
    <w:next w:val="Normal"/>
    <w:link w:val="Heading1Char"/>
    <w:uiPriority w:val="9"/>
    <w:qFormat/>
    <w:rsid w:val="009E5733"/>
    <w:pPr>
      <w:keepNext/>
      <w:keepLines/>
      <w:spacing w:before="240" w:after="24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886D66"/>
    <w:pPr>
      <w:keepNext/>
      <w:keepLines/>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733"/>
    <w:rPr>
      <w:rFonts w:ascii="Arial" w:eastAsiaTheme="majorEastAsia" w:hAnsi="Arial" w:cstheme="majorBidi"/>
      <w:b/>
      <w:sz w:val="24"/>
      <w:szCs w:val="32"/>
    </w:rPr>
  </w:style>
  <w:style w:type="paragraph" w:styleId="Title">
    <w:name w:val="Title"/>
    <w:basedOn w:val="Normal"/>
    <w:next w:val="Normal"/>
    <w:link w:val="TitleChar"/>
    <w:uiPriority w:val="10"/>
    <w:qFormat/>
    <w:rsid w:val="004A5C46"/>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C4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81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520EE"/>
    <w:pPr>
      <w:spacing w:after="200"/>
    </w:pPr>
    <w:rPr>
      <w:i/>
      <w:iCs/>
      <w:color w:val="44546A" w:themeColor="text2"/>
      <w:sz w:val="18"/>
      <w:szCs w:val="18"/>
    </w:rPr>
  </w:style>
  <w:style w:type="character" w:styleId="PlaceholderText">
    <w:name w:val="Placeholder Text"/>
    <w:basedOn w:val="DefaultParagraphFont"/>
    <w:uiPriority w:val="99"/>
    <w:semiHidden/>
    <w:rsid w:val="001B62F1"/>
    <w:rPr>
      <w:color w:val="808080"/>
    </w:rPr>
  </w:style>
  <w:style w:type="paragraph" w:styleId="NoSpacing">
    <w:name w:val="No Spacing"/>
    <w:uiPriority w:val="1"/>
    <w:qFormat/>
    <w:rsid w:val="00B43E7C"/>
    <w:pPr>
      <w:spacing w:after="0" w:line="240" w:lineRule="auto"/>
      <w:jc w:val="both"/>
    </w:pPr>
    <w:rPr>
      <w:rFonts w:ascii="Arial" w:hAnsi="Arial"/>
    </w:rPr>
  </w:style>
  <w:style w:type="character" w:styleId="CommentReference">
    <w:name w:val="annotation reference"/>
    <w:basedOn w:val="DefaultParagraphFont"/>
    <w:uiPriority w:val="99"/>
    <w:semiHidden/>
    <w:unhideWhenUsed/>
    <w:rsid w:val="00F921C4"/>
    <w:rPr>
      <w:sz w:val="16"/>
      <w:szCs w:val="16"/>
    </w:rPr>
  </w:style>
  <w:style w:type="paragraph" w:styleId="CommentText">
    <w:name w:val="annotation text"/>
    <w:basedOn w:val="Normal"/>
    <w:link w:val="CommentTextChar"/>
    <w:uiPriority w:val="99"/>
    <w:semiHidden/>
    <w:unhideWhenUsed/>
    <w:rsid w:val="00F921C4"/>
    <w:rPr>
      <w:sz w:val="20"/>
      <w:szCs w:val="20"/>
    </w:rPr>
  </w:style>
  <w:style w:type="character" w:customStyle="1" w:styleId="CommentTextChar">
    <w:name w:val="Comment Text Char"/>
    <w:basedOn w:val="DefaultParagraphFont"/>
    <w:link w:val="CommentText"/>
    <w:uiPriority w:val="99"/>
    <w:semiHidden/>
    <w:rsid w:val="00F921C4"/>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921C4"/>
    <w:rPr>
      <w:b/>
      <w:bCs/>
    </w:rPr>
  </w:style>
  <w:style w:type="character" w:customStyle="1" w:styleId="CommentSubjectChar">
    <w:name w:val="Comment Subject Char"/>
    <w:basedOn w:val="CommentTextChar"/>
    <w:link w:val="CommentSubject"/>
    <w:uiPriority w:val="99"/>
    <w:semiHidden/>
    <w:rsid w:val="00F921C4"/>
    <w:rPr>
      <w:rFonts w:ascii="Arial" w:hAnsi="Arial"/>
      <w:b/>
      <w:bCs/>
      <w:sz w:val="20"/>
      <w:szCs w:val="20"/>
    </w:rPr>
  </w:style>
  <w:style w:type="paragraph" w:styleId="BalloonText">
    <w:name w:val="Balloon Text"/>
    <w:basedOn w:val="Normal"/>
    <w:link w:val="BalloonTextChar"/>
    <w:uiPriority w:val="99"/>
    <w:semiHidden/>
    <w:unhideWhenUsed/>
    <w:rsid w:val="00F921C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21C4"/>
    <w:rPr>
      <w:rFonts w:ascii="Segoe UI" w:hAnsi="Segoe UI" w:cs="Segoe UI"/>
      <w:sz w:val="18"/>
      <w:szCs w:val="18"/>
    </w:rPr>
  </w:style>
  <w:style w:type="character" w:customStyle="1" w:styleId="Heading2Char">
    <w:name w:val="Heading 2 Char"/>
    <w:basedOn w:val="DefaultParagraphFont"/>
    <w:link w:val="Heading2"/>
    <w:uiPriority w:val="9"/>
    <w:rsid w:val="00886D66"/>
    <w:rPr>
      <w:rFonts w:ascii="Arial" w:eastAsiaTheme="majorEastAsia" w:hAnsi="Arial" w:cstheme="majorBidi"/>
      <w:b/>
      <w:szCs w:val="26"/>
    </w:rPr>
  </w:style>
  <w:style w:type="paragraph" w:styleId="Header">
    <w:name w:val="header"/>
    <w:basedOn w:val="Normal"/>
    <w:link w:val="HeaderChar"/>
    <w:uiPriority w:val="99"/>
    <w:unhideWhenUsed/>
    <w:rsid w:val="00C82F92"/>
    <w:pPr>
      <w:tabs>
        <w:tab w:val="center" w:pos="4680"/>
        <w:tab w:val="right" w:pos="9360"/>
      </w:tabs>
      <w:spacing w:before="0" w:after="0"/>
    </w:pPr>
  </w:style>
  <w:style w:type="character" w:customStyle="1" w:styleId="HeaderChar">
    <w:name w:val="Header Char"/>
    <w:basedOn w:val="DefaultParagraphFont"/>
    <w:link w:val="Header"/>
    <w:uiPriority w:val="99"/>
    <w:rsid w:val="00C82F92"/>
    <w:rPr>
      <w:rFonts w:ascii="Arial" w:hAnsi="Arial"/>
    </w:rPr>
  </w:style>
  <w:style w:type="paragraph" w:styleId="Footer">
    <w:name w:val="footer"/>
    <w:basedOn w:val="Normal"/>
    <w:link w:val="FooterChar"/>
    <w:uiPriority w:val="99"/>
    <w:unhideWhenUsed/>
    <w:rsid w:val="00C82F92"/>
    <w:pPr>
      <w:tabs>
        <w:tab w:val="center" w:pos="4680"/>
        <w:tab w:val="right" w:pos="9360"/>
      </w:tabs>
      <w:spacing w:before="0" w:after="0"/>
    </w:pPr>
  </w:style>
  <w:style w:type="character" w:customStyle="1" w:styleId="FooterChar">
    <w:name w:val="Footer Char"/>
    <w:basedOn w:val="DefaultParagraphFont"/>
    <w:link w:val="Footer"/>
    <w:uiPriority w:val="99"/>
    <w:rsid w:val="00C82F92"/>
    <w:rPr>
      <w:rFonts w:ascii="Arial" w:hAnsi="Arial"/>
    </w:rPr>
  </w:style>
  <w:style w:type="paragraph" w:styleId="ListParagraph">
    <w:name w:val="List Paragraph"/>
    <w:basedOn w:val="Normal"/>
    <w:uiPriority w:val="34"/>
    <w:qFormat/>
    <w:rsid w:val="003036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632271">
      <w:bodyDiv w:val="1"/>
      <w:marLeft w:val="0"/>
      <w:marRight w:val="0"/>
      <w:marTop w:val="0"/>
      <w:marBottom w:val="0"/>
      <w:divBdr>
        <w:top w:val="none" w:sz="0" w:space="0" w:color="auto"/>
        <w:left w:val="none" w:sz="0" w:space="0" w:color="auto"/>
        <w:bottom w:val="none" w:sz="0" w:space="0" w:color="auto"/>
        <w:right w:val="none" w:sz="0" w:space="0" w:color="auto"/>
      </w:divBdr>
    </w:div>
    <w:div w:id="2109301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DA15E-FD05-460E-9D5B-DFACDD8AD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8941</TotalTime>
  <Pages>10</Pages>
  <Words>5826</Words>
  <Characters>33213</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Oyedeji, Oluwafemi</dc:creator>
  <cp:keywords/>
  <dc:description/>
  <cp:lastModifiedBy>Oyedeji, Oluwafemi</cp:lastModifiedBy>
  <cp:revision>406</cp:revision>
  <cp:lastPrinted>2020-07-31T16:26:00Z</cp:lastPrinted>
  <dcterms:created xsi:type="dcterms:W3CDTF">2020-07-18T03:05:00Z</dcterms:created>
  <dcterms:modified xsi:type="dcterms:W3CDTF">2020-08-21T03:41:00Z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928e3eba-2aa9-3b79-b386-2736814740d8</vt:lpwstr>
  </property>
  <property fmtid="{D5CDD505-2E9C-101B-9397-08002B2CF9AE}" pid="4" name="Mendeley Citation Style_1">
    <vt:lpwstr>http://www.zotero.org/styles/powder-technology</vt:lpwstr>
  </property>
  <property fmtid="{D5CDD505-2E9C-101B-9397-08002B2CF9AE}" pid="5" name="Mendeley Recent Style Id 0_1">
    <vt:lpwstr>http://www.zotero.org/styles/acs-sustainable-chemistry-and-engineering</vt:lpwstr>
  </property>
  <property fmtid="{D5CDD505-2E9C-101B-9397-08002B2CF9AE}" pid="6" name="Mendeley Recent Style Name 0_1">
    <vt:lpwstr>ACS Sustainable Chemistry &amp; Engineering</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http://www.zotero.org/styles/powder-technology</vt:lpwstr>
  </property>
  <property fmtid="{D5CDD505-2E9C-101B-9397-08002B2CF9AE}" pid="24" name="Mendeley Recent Style Name 9_1">
    <vt:lpwstr>Powder Technology</vt:lpwstr>
  </property>
</Properties>
</file>